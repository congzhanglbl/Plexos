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60EAF" w14:textId="77777777" w:rsidR="00F5746D" w:rsidRPr="00F5746D" w:rsidRDefault="00F5746D" w:rsidP="00F5746D">
      <w:pPr>
        <w:spacing w:after="200" w:line="276" w:lineRule="auto"/>
        <w:jc w:val="center"/>
        <w:rPr>
          <w:b/>
          <w:bCs/>
          <w:sz w:val="28"/>
          <w:szCs w:val="28"/>
        </w:rPr>
      </w:pPr>
      <w:r w:rsidRPr="00F5746D">
        <w:rPr>
          <w:b/>
          <w:bCs/>
          <w:sz w:val="28"/>
          <w:szCs w:val="28"/>
        </w:rPr>
        <w:t>Integrated Systems Modeling of the Interactions between Stationary Hydrogen, Vehicle, and Grid Resources</w:t>
      </w:r>
    </w:p>
    <w:p w14:paraId="15EE2C0A" w14:textId="77777777" w:rsidR="00F5746D" w:rsidRPr="00F5746D" w:rsidRDefault="00F5746D" w:rsidP="00F5746D">
      <w:pPr>
        <w:spacing w:after="200" w:line="276" w:lineRule="auto"/>
        <w:jc w:val="center"/>
        <w:rPr>
          <w:b/>
          <w:bCs/>
          <w:sz w:val="28"/>
          <w:szCs w:val="28"/>
        </w:rPr>
      </w:pPr>
      <w:r w:rsidRPr="00F5746D">
        <w:rPr>
          <w:b/>
          <w:bCs/>
          <w:sz w:val="28"/>
          <w:szCs w:val="28"/>
        </w:rPr>
        <w:t>GM0229</w:t>
      </w:r>
    </w:p>
    <w:p w14:paraId="6D1C34A7" w14:textId="77777777" w:rsidR="002A707D" w:rsidRPr="009A1998" w:rsidRDefault="008E6FF7" w:rsidP="002A707D">
      <w:pPr>
        <w:spacing w:after="200" w:line="276" w:lineRule="auto"/>
        <w:jc w:val="center"/>
        <w:rPr>
          <w:b/>
          <w:bCs/>
          <w:sz w:val="28"/>
          <w:szCs w:val="28"/>
        </w:rPr>
      </w:pPr>
      <w:r>
        <w:rPr>
          <w:b/>
          <w:bCs/>
          <w:sz w:val="28"/>
          <w:szCs w:val="28"/>
        </w:rPr>
        <w:t>Date:</w:t>
      </w:r>
      <w:r w:rsidR="007720DE">
        <w:rPr>
          <w:b/>
          <w:bCs/>
          <w:sz w:val="28"/>
          <w:szCs w:val="28"/>
        </w:rPr>
        <w:t xml:space="preserve"> January 16</w:t>
      </w:r>
      <w:r w:rsidR="009B0CE1">
        <w:rPr>
          <w:b/>
          <w:bCs/>
          <w:sz w:val="28"/>
          <w:szCs w:val="28"/>
        </w:rPr>
        <w:t>, 2017</w:t>
      </w:r>
    </w:p>
    <w:p w14:paraId="6E1CCD45" w14:textId="77777777" w:rsidR="002A707D" w:rsidRPr="000A5380" w:rsidRDefault="002A707D" w:rsidP="002A707D">
      <w:pPr>
        <w:rPr>
          <w:i/>
          <w:sz w:val="22"/>
          <w:szCs w:val="22"/>
          <w:highlight w:val="yellow"/>
        </w:rPr>
      </w:pPr>
    </w:p>
    <w:p w14:paraId="61FBD1C4" w14:textId="77777777" w:rsidR="002A707D" w:rsidRPr="009B0CE1" w:rsidRDefault="002A707D" w:rsidP="002A707D">
      <w:pPr>
        <w:rPr>
          <w:rFonts w:eastAsia="Times New Roman"/>
        </w:rPr>
      </w:pPr>
      <w:r>
        <w:rPr>
          <w:i/>
          <w:szCs w:val="22"/>
        </w:rPr>
        <w:t xml:space="preserve">Lab PI: </w:t>
      </w:r>
      <w:proofErr w:type="spellStart"/>
      <w:r w:rsidR="009B0CE1" w:rsidRPr="009B0CE1">
        <w:rPr>
          <w:rFonts w:eastAsia="Times New Roman"/>
          <w:i/>
          <w:iCs/>
          <w:color w:val="000000"/>
        </w:rPr>
        <w:t>Samveg</w:t>
      </w:r>
      <w:proofErr w:type="spellEnd"/>
      <w:r w:rsidR="009B0CE1" w:rsidRPr="009B0CE1">
        <w:rPr>
          <w:rFonts w:eastAsia="Times New Roman"/>
          <w:i/>
          <w:iCs/>
          <w:color w:val="000000"/>
        </w:rPr>
        <w:t xml:space="preserve"> Saxena (LBNL), 510-269-7260, SSaxena@lbl.gov</w:t>
      </w:r>
    </w:p>
    <w:p w14:paraId="14AB363B" w14:textId="77777777" w:rsidR="009B0CE1" w:rsidRPr="009B0CE1" w:rsidRDefault="002A707D" w:rsidP="009B0CE1">
      <w:pPr>
        <w:pStyle w:val="NormalWeb"/>
        <w:spacing w:before="0" w:beforeAutospacing="0" w:after="0" w:afterAutospacing="0"/>
      </w:pPr>
      <w:r>
        <w:rPr>
          <w:i/>
          <w:szCs w:val="22"/>
        </w:rPr>
        <w:t>Lab+1:</w:t>
      </w:r>
      <w:r w:rsidRPr="002A707D">
        <w:rPr>
          <w:i/>
          <w:szCs w:val="22"/>
        </w:rPr>
        <w:t xml:space="preserve"> </w:t>
      </w:r>
      <w:r w:rsidR="009B0CE1" w:rsidRPr="009B0CE1">
        <w:rPr>
          <w:i/>
          <w:iCs/>
          <w:color w:val="000000"/>
        </w:rPr>
        <w:t xml:space="preserve">Joshua </w:t>
      </w:r>
      <w:proofErr w:type="spellStart"/>
      <w:r w:rsidR="009B0CE1" w:rsidRPr="009B0CE1">
        <w:rPr>
          <w:i/>
          <w:iCs/>
          <w:color w:val="000000"/>
        </w:rPr>
        <w:t>Eichman</w:t>
      </w:r>
      <w:proofErr w:type="spellEnd"/>
      <w:r w:rsidR="009B0CE1" w:rsidRPr="009B0CE1">
        <w:rPr>
          <w:i/>
          <w:iCs/>
          <w:color w:val="000000"/>
        </w:rPr>
        <w:t xml:space="preserve"> (NREL), Joshua.Eichman@nrel.gov  </w:t>
      </w:r>
    </w:p>
    <w:p w14:paraId="074C29BD" w14:textId="77777777" w:rsidR="009B0CE1" w:rsidRPr="009B0CE1" w:rsidRDefault="00C21448" w:rsidP="009B0CE1">
      <w:pPr>
        <w:pStyle w:val="NormalWeb"/>
        <w:spacing w:before="0" w:beforeAutospacing="0" w:after="0" w:afterAutospacing="0"/>
      </w:pPr>
      <w:r>
        <w:rPr>
          <w:i/>
          <w:szCs w:val="22"/>
        </w:rPr>
        <w:t>Additional Project participants (Labs + partners)</w:t>
      </w:r>
      <w:r w:rsidR="009B0CE1">
        <w:rPr>
          <w:i/>
          <w:szCs w:val="22"/>
        </w:rPr>
        <w:t>:</w:t>
      </w:r>
      <w:r w:rsidR="009B0CE1" w:rsidRPr="009B0CE1">
        <w:rPr>
          <w:i/>
          <w:iCs/>
          <w:color w:val="000000"/>
        </w:rPr>
        <w:t xml:space="preserve"> INL, NREL, LBNL</w:t>
      </w:r>
    </w:p>
    <w:p w14:paraId="0FE9E2E6" w14:textId="77777777" w:rsidR="00C21448" w:rsidRDefault="00C21448" w:rsidP="002A707D">
      <w:pPr>
        <w:rPr>
          <w:i/>
          <w:szCs w:val="22"/>
        </w:rPr>
      </w:pPr>
    </w:p>
    <w:p w14:paraId="1AB23D9D" w14:textId="77777777" w:rsidR="002A707D" w:rsidRDefault="002A707D" w:rsidP="002A707D">
      <w:pPr>
        <w:rPr>
          <w:i/>
          <w:szCs w:val="22"/>
        </w:rPr>
      </w:pPr>
    </w:p>
    <w:p w14:paraId="42F28262" w14:textId="77777777" w:rsidR="009B0CE1" w:rsidRPr="009B0CE1" w:rsidRDefault="002A707D" w:rsidP="009B0CE1">
      <w:pPr>
        <w:rPr>
          <w:rFonts w:eastAsia="Times New Roman"/>
        </w:rPr>
      </w:pPr>
      <w:r w:rsidRPr="002B0A19">
        <w:rPr>
          <w:i/>
          <w:szCs w:val="22"/>
        </w:rPr>
        <w:t>DOE Technology Develo</w:t>
      </w:r>
      <w:r>
        <w:rPr>
          <w:i/>
          <w:szCs w:val="22"/>
        </w:rPr>
        <w:t xml:space="preserve">pment Managers (for both OE and EERE): </w:t>
      </w:r>
      <w:r w:rsidR="009B0CE1" w:rsidRPr="009B0CE1">
        <w:rPr>
          <w:rFonts w:eastAsia="Times New Roman"/>
          <w:i/>
          <w:iCs/>
          <w:color w:val="000000"/>
        </w:rPr>
        <w:t xml:space="preserve">David Peterson (EERE/FCTO), 240-562-1747, </w:t>
      </w:r>
      <w:r w:rsidR="009B0CE1" w:rsidRPr="009B0CE1">
        <w:rPr>
          <w:rFonts w:eastAsia="Times New Roman"/>
          <w:color w:val="000000"/>
        </w:rPr>
        <w:t>david.peterson@ee.doe.gov</w:t>
      </w:r>
    </w:p>
    <w:p w14:paraId="6C80B4FA" w14:textId="77777777" w:rsidR="008E6FF7" w:rsidRPr="009B0CE1" w:rsidRDefault="002A707D" w:rsidP="002A707D">
      <w:pPr>
        <w:rPr>
          <w:rFonts w:eastAsia="Times New Roman"/>
        </w:rPr>
      </w:pPr>
      <w:r>
        <w:rPr>
          <w:i/>
          <w:szCs w:val="22"/>
        </w:rPr>
        <w:t xml:space="preserve">GMLC Technical Topic Lead: </w:t>
      </w:r>
      <w:r w:rsidR="009B0CE1" w:rsidRPr="009B0CE1">
        <w:rPr>
          <w:rFonts w:eastAsia="Times New Roman"/>
          <w:i/>
          <w:iCs/>
          <w:color w:val="000000"/>
        </w:rPr>
        <w:t xml:space="preserve">John </w:t>
      </w:r>
      <w:proofErr w:type="spellStart"/>
      <w:r w:rsidR="009B0CE1" w:rsidRPr="009B0CE1">
        <w:rPr>
          <w:rFonts w:eastAsia="Times New Roman"/>
          <w:i/>
          <w:iCs/>
          <w:color w:val="000000"/>
        </w:rPr>
        <w:t>Grosh</w:t>
      </w:r>
      <w:proofErr w:type="spellEnd"/>
      <w:r w:rsidR="009B0CE1" w:rsidRPr="009B0CE1">
        <w:rPr>
          <w:rFonts w:eastAsia="Times New Roman"/>
          <w:i/>
          <w:iCs/>
          <w:color w:val="000000"/>
        </w:rPr>
        <w:t xml:space="preserve">, grosh1@llnl.gov </w:t>
      </w:r>
    </w:p>
    <w:p w14:paraId="20ABD0AF" w14:textId="77777777" w:rsidR="008E6FF7" w:rsidRPr="009B0CE1" w:rsidRDefault="008E6FF7" w:rsidP="009B0CE1">
      <w:pPr>
        <w:pStyle w:val="NormalWeb"/>
        <w:spacing w:before="0" w:beforeAutospacing="0" w:after="0" w:afterAutospacing="0"/>
      </w:pPr>
      <w:r>
        <w:rPr>
          <w:i/>
          <w:szCs w:val="22"/>
        </w:rPr>
        <w:t>Project Start Date:</w:t>
      </w:r>
      <w:r w:rsidR="009B0CE1" w:rsidRPr="009B0CE1">
        <w:rPr>
          <w:color w:val="000000"/>
        </w:rPr>
        <w:t xml:space="preserve"> June 1, 2016</w:t>
      </w:r>
    </w:p>
    <w:p w14:paraId="7A7198C5" w14:textId="77777777" w:rsidR="002A707D" w:rsidRPr="009B0CE1" w:rsidRDefault="008E6FF7" w:rsidP="002A707D">
      <w:pPr>
        <w:rPr>
          <w:rFonts w:eastAsia="Times New Roman"/>
        </w:rPr>
      </w:pPr>
      <w:r>
        <w:rPr>
          <w:i/>
          <w:szCs w:val="22"/>
        </w:rPr>
        <w:t xml:space="preserve">Project End Date: </w:t>
      </w:r>
      <w:r w:rsidR="002A707D">
        <w:rPr>
          <w:i/>
          <w:szCs w:val="22"/>
        </w:rPr>
        <w:t xml:space="preserve"> </w:t>
      </w:r>
      <w:r w:rsidR="009B0CE1" w:rsidRPr="009B0CE1">
        <w:rPr>
          <w:rFonts w:eastAsia="Times New Roman"/>
          <w:color w:val="000000"/>
        </w:rPr>
        <w:t xml:space="preserve">May 30, 2019 </w:t>
      </w:r>
    </w:p>
    <w:p w14:paraId="72FEBD8B" w14:textId="77777777" w:rsidR="002A707D" w:rsidRPr="00997C73" w:rsidRDefault="002A707D" w:rsidP="002A707D">
      <w:pPr>
        <w:rPr>
          <w:sz w:val="22"/>
          <w:szCs w:val="22"/>
        </w:rPr>
      </w:pPr>
      <w:r w:rsidRPr="000A5380">
        <w:rPr>
          <w:i/>
          <w:sz w:val="22"/>
          <w:szCs w:val="22"/>
          <w:highlight w:val="yellow"/>
        </w:rPr>
        <w:t xml:space="preserve"> </w:t>
      </w:r>
    </w:p>
    <w:p w14:paraId="31BA60A1" w14:textId="77777777" w:rsidR="009B0CE1" w:rsidRDefault="002A707D" w:rsidP="009B0CE1">
      <w:pPr>
        <w:pStyle w:val="AOPText"/>
        <w:numPr>
          <w:ilvl w:val="0"/>
          <w:numId w:val="2"/>
        </w:numPr>
        <w:spacing w:after="240"/>
        <w:ind w:left="360"/>
        <w:outlineLvl w:val="1"/>
        <w:rPr>
          <w:b/>
          <w:szCs w:val="22"/>
        </w:rPr>
      </w:pPr>
      <w:r>
        <w:rPr>
          <w:b/>
          <w:szCs w:val="22"/>
        </w:rPr>
        <w:t>Project Description</w:t>
      </w:r>
    </w:p>
    <w:p w14:paraId="5619BFF4" w14:textId="77777777" w:rsidR="009B0CE1" w:rsidRPr="009B0CE1" w:rsidRDefault="009B0CE1" w:rsidP="009B0CE1">
      <w:pPr>
        <w:jc w:val="both"/>
        <w:rPr>
          <w:rFonts w:eastAsiaTheme="minorHAnsi"/>
        </w:rPr>
      </w:pPr>
      <w:r w:rsidRPr="009B0CE1">
        <w:rPr>
          <w:rFonts w:eastAsiaTheme="minorHAnsi"/>
          <w:color w:val="000000"/>
        </w:rPr>
        <w:t>The goal of this multi-year project is to establish the available capacity, value, and impacts of interconnecting hydrogen infrastructure and fuel cell electric vehicles to the electric grid.  The first objective is to quantify the opportunity of utilizing flexibility from hydrogen systems to support the grid.  This directly addresses Task 2.1.3 of the grid modernization multi-year program plan and includes provision for vehicle and station controllable loads.  Additionally, the methodology and results of this project can support understanding of available grid services and their optimal implementation as it relates to hydrogen systems (Tasks 2.2.6-10).  </w:t>
      </w:r>
    </w:p>
    <w:p w14:paraId="34E5C7B6" w14:textId="77777777" w:rsidR="009B0CE1" w:rsidRPr="009B0CE1" w:rsidRDefault="009B0CE1" w:rsidP="009B0CE1">
      <w:pPr>
        <w:jc w:val="both"/>
        <w:rPr>
          <w:rFonts w:eastAsia="Times New Roman"/>
        </w:rPr>
      </w:pPr>
    </w:p>
    <w:p w14:paraId="6E2B6350" w14:textId="77777777" w:rsidR="009B0CE1" w:rsidRPr="009B0CE1" w:rsidRDefault="009B0CE1" w:rsidP="009B0CE1">
      <w:pPr>
        <w:jc w:val="both"/>
        <w:rPr>
          <w:rFonts w:eastAsiaTheme="minorHAnsi"/>
        </w:rPr>
      </w:pPr>
      <w:r w:rsidRPr="009B0CE1">
        <w:rPr>
          <w:rFonts w:eastAsiaTheme="minorHAnsi"/>
          <w:color w:val="000000"/>
        </w:rPr>
        <w:t xml:space="preserve">The second objective is to develop and implement methods to assess optimal system configuration and operating strategy for grid-integrated hydrogen systems.  This involves developing a modeling framework that can analyze the value of optimally dispatching resources based on grid needs, while respecting hydrogen production and vehicle travel requirements. Tasks 2.3.1-5 of the program plan demonstrates the importance of open and accessible model development.  There are a number of emerging use cases for hydrogen systems that this work will expand upon (tasks 2.4.1-4).  Delineating these use cases is of particular importance since hydrogen production spans a variety of energy sectors. Implementation of a </w:t>
      </w:r>
      <w:proofErr w:type="gramStart"/>
      <w:r w:rsidRPr="009B0CE1">
        <w:rPr>
          <w:rFonts w:eastAsiaTheme="minorHAnsi"/>
          <w:color w:val="000000"/>
        </w:rPr>
        <w:t>front end</w:t>
      </w:r>
      <w:proofErr w:type="gramEnd"/>
      <w:r w:rsidRPr="009B0CE1">
        <w:rPr>
          <w:rFonts w:eastAsiaTheme="minorHAnsi"/>
          <w:color w:val="000000"/>
        </w:rPr>
        <w:t xml:space="preserve"> controller highlights the contribution to device specification and communications that this work can provide (task 2.3.8 and 3.1.2).  Lastly, a broad range of data products are needed to assess the capability and value for grid integration of hydrogen systems.  These include equipment costs, market data, vehicle operation and fueling data, to name a few.  The collection and availability of this data is important to further enable the technology.  Some of the data will be available for release to help establish a benchmark for future work, thus the collected data supports tasks 5.3.3-4. </w:t>
      </w:r>
    </w:p>
    <w:p w14:paraId="118DD7DF" w14:textId="77777777" w:rsidR="009B0CE1" w:rsidRPr="009B0CE1" w:rsidRDefault="009B0CE1" w:rsidP="009B0CE1">
      <w:pPr>
        <w:jc w:val="both"/>
        <w:rPr>
          <w:rFonts w:eastAsia="Times New Roman"/>
        </w:rPr>
      </w:pPr>
      <w:r w:rsidRPr="009B0CE1">
        <w:rPr>
          <w:rFonts w:eastAsia="Times New Roman"/>
        </w:rPr>
        <w:br/>
      </w:r>
      <w:r w:rsidRPr="009B0CE1">
        <w:rPr>
          <w:rFonts w:eastAsia="Times New Roman"/>
          <w:color w:val="000000"/>
        </w:rPr>
        <w:t xml:space="preserve">Success of this project after three years is measured by the development and integration of a set of models to assess the opportunity for hydrogen grid integration.  This includes development of new </w:t>
      </w:r>
      <w:r w:rsidRPr="009B0CE1">
        <w:rPr>
          <w:rFonts w:eastAsia="Times New Roman"/>
          <w:color w:val="000000"/>
        </w:rPr>
        <w:lastRenderedPageBreak/>
        <w:t>models and controllers and leveraging existing models to understand the capacity of available hydrogen infrastructure to provide grid support and to understand the value stemming from that support.</w:t>
      </w:r>
    </w:p>
    <w:p w14:paraId="099F3765" w14:textId="77777777" w:rsidR="009B0CE1" w:rsidRPr="009B0CE1" w:rsidRDefault="009B0CE1" w:rsidP="009B0CE1">
      <w:pPr>
        <w:pStyle w:val="AOPText"/>
        <w:spacing w:after="240"/>
        <w:outlineLvl w:val="1"/>
        <w:rPr>
          <w:b/>
          <w:szCs w:val="22"/>
        </w:rPr>
      </w:pPr>
    </w:p>
    <w:p w14:paraId="3C1CC5B4" w14:textId="77777777" w:rsidR="007D3791" w:rsidRPr="007D3791" w:rsidRDefault="00C21448" w:rsidP="00755E35">
      <w:pPr>
        <w:pStyle w:val="AOPText"/>
        <w:numPr>
          <w:ilvl w:val="0"/>
          <w:numId w:val="2"/>
        </w:numPr>
        <w:spacing w:after="240"/>
        <w:ind w:left="360"/>
        <w:outlineLvl w:val="1"/>
        <w:rPr>
          <w:b/>
          <w:szCs w:val="22"/>
        </w:rPr>
      </w:pPr>
      <w:r w:rsidRPr="007D3791">
        <w:rPr>
          <w:b/>
          <w:szCs w:val="22"/>
        </w:rPr>
        <w:t>Total Planned Funding (for entire project)</w:t>
      </w:r>
      <w:r w:rsidR="007D3791">
        <w:rPr>
          <w:b/>
          <w:szCs w:val="22"/>
        </w:rPr>
        <w:br/>
      </w:r>
    </w:p>
    <w:tbl>
      <w:tblPr>
        <w:tblStyle w:val="TableGrid"/>
        <w:tblW w:w="0" w:type="auto"/>
        <w:tblInd w:w="360" w:type="dxa"/>
        <w:tblLook w:val="04A0" w:firstRow="1" w:lastRow="0" w:firstColumn="1" w:lastColumn="0" w:noHBand="0" w:noVBand="1"/>
      </w:tblPr>
      <w:tblGrid>
        <w:gridCol w:w="1958"/>
        <w:gridCol w:w="1790"/>
        <w:gridCol w:w="1601"/>
        <w:gridCol w:w="1576"/>
        <w:gridCol w:w="2065"/>
      </w:tblGrid>
      <w:tr w:rsidR="00AE0FB1" w14:paraId="18C2A85A" w14:textId="77777777" w:rsidTr="00AE0FB1">
        <w:tc>
          <w:tcPr>
            <w:tcW w:w="1958" w:type="dxa"/>
            <w:vMerge w:val="restart"/>
          </w:tcPr>
          <w:p w14:paraId="36D96415" w14:textId="77777777" w:rsidR="00AE0FB1" w:rsidRDefault="00AE0FB1" w:rsidP="000F6060">
            <w:pPr>
              <w:pStyle w:val="AOPText"/>
              <w:spacing w:after="240"/>
              <w:outlineLvl w:val="1"/>
              <w:rPr>
                <w:b/>
              </w:rPr>
            </w:pPr>
            <w:r>
              <w:rPr>
                <w:b/>
              </w:rPr>
              <w:t xml:space="preserve">Entity </w:t>
            </w:r>
          </w:p>
        </w:tc>
        <w:tc>
          <w:tcPr>
            <w:tcW w:w="4967" w:type="dxa"/>
            <w:gridSpan w:val="3"/>
          </w:tcPr>
          <w:p w14:paraId="4CE13D5D" w14:textId="77777777" w:rsidR="00AE0FB1" w:rsidRDefault="00AE0FB1" w:rsidP="000F6060">
            <w:pPr>
              <w:pStyle w:val="AOPText"/>
              <w:spacing w:after="240"/>
              <w:outlineLvl w:val="1"/>
              <w:rPr>
                <w:b/>
              </w:rPr>
            </w:pPr>
            <w:r>
              <w:rPr>
                <w:b/>
              </w:rPr>
              <w:t xml:space="preserve">Funding Planned by Fiscal Year </w:t>
            </w:r>
          </w:p>
        </w:tc>
        <w:tc>
          <w:tcPr>
            <w:tcW w:w="2065" w:type="dxa"/>
            <w:vMerge w:val="restart"/>
          </w:tcPr>
          <w:p w14:paraId="77FBFA6A" w14:textId="77777777" w:rsidR="00AE0FB1" w:rsidRDefault="00AE0FB1" w:rsidP="000F6060">
            <w:pPr>
              <w:pStyle w:val="AOPText"/>
              <w:spacing w:after="240"/>
              <w:outlineLvl w:val="1"/>
              <w:rPr>
                <w:b/>
              </w:rPr>
            </w:pPr>
            <w:r>
              <w:rPr>
                <w:b/>
              </w:rPr>
              <w:t>Total</w:t>
            </w:r>
          </w:p>
        </w:tc>
      </w:tr>
      <w:tr w:rsidR="00AE0FB1" w14:paraId="773DDAD3" w14:textId="77777777" w:rsidTr="00AE0FB1">
        <w:tc>
          <w:tcPr>
            <w:tcW w:w="1958" w:type="dxa"/>
            <w:vMerge/>
            <w:tcBorders>
              <w:bottom w:val="single" w:sz="12" w:space="0" w:color="auto"/>
            </w:tcBorders>
          </w:tcPr>
          <w:p w14:paraId="7EC13146" w14:textId="77777777" w:rsidR="00AE0FB1" w:rsidRDefault="00AE0FB1" w:rsidP="000F6060">
            <w:pPr>
              <w:pStyle w:val="AOPText"/>
              <w:spacing w:after="240"/>
              <w:outlineLvl w:val="1"/>
              <w:rPr>
                <w:b/>
              </w:rPr>
            </w:pPr>
          </w:p>
        </w:tc>
        <w:tc>
          <w:tcPr>
            <w:tcW w:w="1790" w:type="dxa"/>
            <w:tcBorders>
              <w:bottom w:val="single" w:sz="12" w:space="0" w:color="auto"/>
            </w:tcBorders>
          </w:tcPr>
          <w:p w14:paraId="548C4D8E" w14:textId="77777777" w:rsidR="00AE0FB1" w:rsidRDefault="00AE0FB1" w:rsidP="000F6060">
            <w:pPr>
              <w:pStyle w:val="AOPText"/>
              <w:spacing w:after="240"/>
              <w:outlineLvl w:val="1"/>
              <w:rPr>
                <w:b/>
              </w:rPr>
            </w:pPr>
            <w:r>
              <w:rPr>
                <w:b/>
              </w:rPr>
              <w:t>FY16</w:t>
            </w:r>
          </w:p>
        </w:tc>
        <w:tc>
          <w:tcPr>
            <w:tcW w:w="1601" w:type="dxa"/>
            <w:tcBorders>
              <w:bottom w:val="single" w:sz="12" w:space="0" w:color="auto"/>
            </w:tcBorders>
          </w:tcPr>
          <w:p w14:paraId="258815A2" w14:textId="77777777" w:rsidR="00AE0FB1" w:rsidRDefault="00AE0FB1" w:rsidP="000F6060">
            <w:pPr>
              <w:pStyle w:val="AOPText"/>
              <w:spacing w:after="240"/>
              <w:outlineLvl w:val="1"/>
              <w:rPr>
                <w:b/>
              </w:rPr>
            </w:pPr>
            <w:r>
              <w:rPr>
                <w:b/>
              </w:rPr>
              <w:t>FY17</w:t>
            </w:r>
          </w:p>
        </w:tc>
        <w:tc>
          <w:tcPr>
            <w:tcW w:w="1576" w:type="dxa"/>
            <w:tcBorders>
              <w:bottom w:val="single" w:sz="12" w:space="0" w:color="auto"/>
            </w:tcBorders>
          </w:tcPr>
          <w:p w14:paraId="70B2A18B" w14:textId="77777777" w:rsidR="00AE0FB1" w:rsidRDefault="00AE0FB1" w:rsidP="000F6060">
            <w:pPr>
              <w:pStyle w:val="AOPText"/>
              <w:spacing w:after="240"/>
              <w:outlineLvl w:val="1"/>
              <w:rPr>
                <w:b/>
              </w:rPr>
            </w:pPr>
            <w:r>
              <w:rPr>
                <w:b/>
              </w:rPr>
              <w:t>FY18</w:t>
            </w:r>
          </w:p>
        </w:tc>
        <w:tc>
          <w:tcPr>
            <w:tcW w:w="2065" w:type="dxa"/>
            <w:vMerge/>
            <w:tcBorders>
              <w:bottom w:val="single" w:sz="12" w:space="0" w:color="auto"/>
            </w:tcBorders>
          </w:tcPr>
          <w:p w14:paraId="0FEC4C75" w14:textId="77777777" w:rsidR="00AE0FB1" w:rsidRDefault="00AE0FB1" w:rsidP="000F6060">
            <w:pPr>
              <w:pStyle w:val="AOPText"/>
              <w:spacing w:after="240"/>
              <w:outlineLvl w:val="1"/>
              <w:rPr>
                <w:b/>
              </w:rPr>
            </w:pPr>
          </w:p>
        </w:tc>
      </w:tr>
      <w:tr w:rsidR="00CE2CAB" w14:paraId="0ED495A1" w14:textId="77777777" w:rsidTr="00BD4581">
        <w:tc>
          <w:tcPr>
            <w:tcW w:w="1958" w:type="dxa"/>
            <w:tcBorders>
              <w:top w:val="single" w:sz="12" w:space="0" w:color="auto"/>
            </w:tcBorders>
          </w:tcPr>
          <w:p w14:paraId="1B00C4F2" w14:textId="77777777" w:rsidR="00CE2CAB" w:rsidRPr="000F6060" w:rsidRDefault="00CE2CAB" w:rsidP="00BD4581">
            <w:pPr>
              <w:pStyle w:val="AOPText"/>
              <w:spacing w:after="240"/>
              <w:outlineLvl w:val="1"/>
            </w:pPr>
            <w:r>
              <w:t>LBNL</w:t>
            </w:r>
          </w:p>
        </w:tc>
        <w:tc>
          <w:tcPr>
            <w:tcW w:w="1790" w:type="dxa"/>
            <w:tcBorders>
              <w:top w:val="single" w:sz="12" w:space="0" w:color="auto"/>
            </w:tcBorders>
          </w:tcPr>
          <w:p w14:paraId="079027CC" w14:textId="77777777" w:rsidR="00CE2CAB" w:rsidRPr="000F6060" w:rsidRDefault="00CE2CAB" w:rsidP="00BD4581">
            <w:pPr>
              <w:pStyle w:val="AOPText"/>
              <w:spacing w:after="240"/>
              <w:outlineLvl w:val="1"/>
            </w:pPr>
            <w:r>
              <w:t>$250,000</w:t>
            </w:r>
          </w:p>
        </w:tc>
        <w:tc>
          <w:tcPr>
            <w:tcW w:w="1601" w:type="dxa"/>
            <w:tcBorders>
              <w:top w:val="single" w:sz="12" w:space="0" w:color="auto"/>
            </w:tcBorders>
          </w:tcPr>
          <w:p w14:paraId="40537335" w14:textId="77777777" w:rsidR="00CE2CAB" w:rsidRPr="001B2E0A" w:rsidRDefault="00CE2CAB" w:rsidP="00BD4581">
            <w:pPr>
              <w:pStyle w:val="AOPText"/>
              <w:spacing w:after="240"/>
              <w:outlineLvl w:val="1"/>
            </w:pPr>
            <w:r>
              <w:t>$300,000</w:t>
            </w:r>
          </w:p>
        </w:tc>
        <w:tc>
          <w:tcPr>
            <w:tcW w:w="1576" w:type="dxa"/>
            <w:tcBorders>
              <w:top w:val="single" w:sz="12" w:space="0" w:color="auto"/>
            </w:tcBorders>
          </w:tcPr>
          <w:p w14:paraId="5C7797A3" w14:textId="77777777" w:rsidR="00CE2CAB" w:rsidRPr="009C439A" w:rsidRDefault="00CE2CAB" w:rsidP="00BD4581">
            <w:pPr>
              <w:pStyle w:val="AOPText"/>
              <w:spacing w:after="240"/>
              <w:outlineLvl w:val="1"/>
            </w:pPr>
            <w:r>
              <w:t>$300,000</w:t>
            </w:r>
          </w:p>
        </w:tc>
        <w:tc>
          <w:tcPr>
            <w:tcW w:w="2065" w:type="dxa"/>
            <w:tcBorders>
              <w:top w:val="single" w:sz="12" w:space="0" w:color="auto"/>
            </w:tcBorders>
          </w:tcPr>
          <w:p w14:paraId="73012AD1" w14:textId="77777777" w:rsidR="00CE2CAB" w:rsidRPr="005011A3" w:rsidRDefault="00CE2CAB" w:rsidP="00BD4581">
            <w:pPr>
              <w:pStyle w:val="AOPText"/>
              <w:spacing w:after="240"/>
              <w:outlineLvl w:val="1"/>
            </w:pPr>
            <w:r>
              <w:t>$</w:t>
            </w:r>
            <w:r w:rsidRPr="00C37C58">
              <w:t>850</w:t>
            </w:r>
            <w:r>
              <w:t>,000</w:t>
            </w:r>
          </w:p>
        </w:tc>
      </w:tr>
      <w:tr w:rsidR="00CE2CAB" w14:paraId="7E1A9589" w14:textId="77777777" w:rsidTr="00BD4581">
        <w:tc>
          <w:tcPr>
            <w:tcW w:w="1958" w:type="dxa"/>
          </w:tcPr>
          <w:p w14:paraId="0C7D0527" w14:textId="77777777" w:rsidR="00CE2CAB" w:rsidRPr="000F6060" w:rsidRDefault="00CE2CAB" w:rsidP="00BD4581">
            <w:pPr>
              <w:pStyle w:val="AOPText"/>
              <w:spacing w:after="240"/>
              <w:outlineLvl w:val="1"/>
            </w:pPr>
            <w:r>
              <w:t>INL</w:t>
            </w:r>
          </w:p>
        </w:tc>
        <w:tc>
          <w:tcPr>
            <w:tcW w:w="1790" w:type="dxa"/>
          </w:tcPr>
          <w:p w14:paraId="333B5D78" w14:textId="77777777" w:rsidR="00CE2CAB" w:rsidRPr="000F6060" w:rsidRDefault="00CE2CAB" w:rsidP="00BD4581">
            <w:pPr>
              <w:pStyle w:val="AOPText"/>
              <w:spacing w:after="240"/>
              <w:outlineLvl w:val="1"/>
            </w:pPr>
            <w:r>
              <w:t>$50,000</w:t>
            </w:r>
          </w:p>
        </w:tc>
        <w:tc>
          <w:tcPr>
            <w:tcW w:w="1601" w:type="dxa"/>
          </w:tcPr>
          <w:p w14:paraId="077D9632" w14:textId="77777777" w:rsidR="00CE2CAB" w:rsidRPr="001B2E0A" w:rsidRDefault="00CE2CAB" w:rsidP="00BD4581">
            <w:pPr>
              <w:pStyle w:val="AOPText"/>
              <w:spacing w:after="240"/>
              <w:outlineLvl w:val="1"/>
            </w:pPr>
            <w:r>
              <w:t>$50,000</w:t>
            </w:r>
          </w:p>
        </w:tc>
        <w:tc>
          <w:tcPr>
            <w:tcW w:w="1576" w:type="dxa"/>
          </w:tcPr>
          <w:p w14:paraId="77F7A838" w14:textId="77777777" w:rsidR="00CE2CAB" w:rsidRPr="009C439A" w:rsidRDefault="00CE2CAB" w:rsidP="00BD4581">
            <w:pPr>
              <w:pStyle w:val="AOPText"/>
              <w:spacing w:after="240"/>
              <w:outlineLvl w:val="1"/>
            </w:pPr>
            <w:r>
              <w:t>$50,000</w:t>
            </w:r>
          </w:p>
        </w:tc>
        <w:tc>
          <w:tcPr>
            <w:tcW w:w="2065" w:type="dxa"/>
          </w:tcPr>
          <w:p w14:paraId="72FD650D" w14:textId="77777777" w:rsidR="00CE2CAB" w:rsidRPr="005011A3" w:rsidRDefault="00CE2CAB" w:rsidP="00BD4581">
            <w:pPr>
              <w:pStyle w:val="AOPText"/>
              <w:spacing w:after="240"/>
              <w:outlineLvl w:val="1"/>
            </w:pPr>
            <w:r>
              <w:t>$</w:t>
            </w:r>
            <w:r w:rsidRPr="00C37C58">
              <w:t>150</w:t>
            </w:r>
            <w:r>
              <w:t>,</w:t>
            </w:r>
            <w:r w:rsidRPr="00C37C58">
              <w:t>000</w:t>
            </w:r>
          </w:p>
        </w:tc>
      </w:tr>
      <w:tr w:rsidR="00CE2CAB" w14:paraId="27359703" w14:textId="77777777" w:rsidTr="00BD4581">
        <w:tc>
          <w:tcPr>
            <w:tcW w:w="1958" w:type="dxa"/>
          </w:tcPr>
          <w:p w14:paraId="5CE7A5AC" w14:textId="77777777" w:rsidR="00CE2CAB" w:rsidRPr="000F6060" w:rsidRDefault="00CE2CAB" w:rsidP="00BD4581">
            <w:pPr>
              <w:pStyle w:val="AOPText"/>
              <w:spacing w:after="240"/>
              <w:outlineLvl w:val="1"/>
            </w:pPr>
            <w:r>
              <w:t>NREL</w:t>
            </w:r>
          </w:p>
        </w:tc>
        <w:tc>
          <w:tcPr>
            <w:tcW w:w="1790" w:type="dxa"/>
          </w:tcPr>
          <w:p w14:paraId="3DCBAFE5" w14:textId="77777777" w:rsidR="00CE2CAB" w:rsidRPr="000F6060" w:rsidRDefault="00CE2CAB" w:rsidP="00BD4581">
            <w:pPr>
              <w:pStyle w:val="AOPText"/>
              <w:spacing w:after="240"/>
              <w:outlineLvl w:val="1"/>
            </w:pPr>
            <w:r>
              <w:t>$200,000</w:t>
            </w:r>
          </w:p>
        </w:tc>
        <w:tc>
          <w:tcPr>
            <w:tcW w:w="1601" w:type="dxa"/>
          </w:tcPr>
          <w:p w14:paraId="4A27BA0F" w14:textId="77777777" w:rsidR="00CE2CAB" w:rsidRPr="001B2E0A" w:rsidRDefault="00CE2CAB" w:rsidP="00BD4581">
            <w:pPr>
              <w:pStyle w:val="AOPText"/>
              <w:spacing w:after="240"/>
              <w:outlineLvl w:val="1"/>
            </w:pPr>
            <w:r>
              <w:t>$200,000</w:t>
            </w:r>
          </w:p>
        </w:tc>
        <w:tc>
          <w:tcPr>
            <w:tcW w:w="1576" w:type="dxa"/>
          </w:tcPr>
          <w:p w14:paraId="7119B16E" w14:textId="77777777" w:rsidR="00CE2CAB" w:rsidRPr="009C439A" w:rsidRDefault="00CE2CAB" w:rsidP="00BD4581">
            <w:pPr>
              <w:pStyle w:val="AOPText"/>
              <w:spacing w:after="240"/>
              <w:outlineLvl w:val="1"/>
            </w:pPr>
            <w:r>
              <w:t>$200,000</w:t>
            </w:r>
          </w:p>
        </w:tc>
        <w:tc>
          <w:tcPr>
            <w:tcW w:w="2065" w:type="dxa"/>
          </w:tcPr>
          <w:p w14:paraId="01B8BCF4" w14:textId="77777777" w:rsidR="00CE2CAB" w:rsidRPr="005011A3" w:rsidRDefault="00CE2CAB" w:rsidP="00BD4581">
            <w:pPr>
              <w:pStyle w:val="AOPText"/>
              <w:spacing w:after="240"/>
              <w:outlineLvl w:val="1"/>
            </w:pPr>
            <w:r>
              <w:t>$</w:t>
            </w:r>
            <w:r w:rsidRPr="00C37C58">
              <w:t>600</w:t>
            </w:r>
            <w:r>
              <w:t>,</w:t>
            </w:r>
            <w:r w:rsidRPr="00C37C58">
              <w:t>000</w:t>
            </w:r>
          </w:p>
        </w:tc>
      </w:tr>
    </w:tbl>
    <w:p w14:paraId="4DEF14AD" w14:textId="77777777" w:rsidR="000A4F9D" w:rsidRPr="00524F12" w:rsidRDefault="000A4F9D" w:rsidP="000A4F9D">
      <w:pPr>
        <w:pStyle w:val="ListParagraph"/>
        <w:spacing w:after="240"/>
        <w:ind w:left="360"/>
        <w:outlineLvl w:val="1"/>
        <w:rPr>
          <w:rFonts w:ascii="Times New Roman" w:hAnsi="Times New Roman"/>
        </w:rPr>
      </w:pPr>
    </w:p>
    <w:p w14:paraId="67F8FF5F" w14:textId="77777777" w:rsidR="001846CB" w:rsidRPr="00524F12" w:rsidRDefault="002A707D" w:rsidP="00755E35">
      <w:pPr>
        <w:pStyle w:val="ListParagraph"/>
        <w:numPr>
          <w:ilvl w:val="0"/>
          <w:numId w:val="2"/>
        </w:numPr>
        <w:spacing w:after="240"/>
        <w:ind w:left="360"/>
        <w:outlineLvl w:val="1"/>
        <w:rPr>
          <w:rFonts w:ascii="Times New Roman" w:hAnsi="Times New Roman"/>
        </w:rPr>
      </w:pPr>
      <w:r w:rsidRPr="00AA3D8E">
        <w:rPr>
          <w:rFonts w:ascii="Times New Roman" w:eastAsia="Times" w:hAnsi="Times New Roman"/>
          <w:b/>
          <w:sz w:val="24"/>
        </w:rPr>
        <w:t>Summary of Activities in This Quarter</w:t>
      </w:r>
      <w:r w:rsidR="006E3EB6" w:rsidRPr="00AA3D8E">
        <w:rPr>
          <w:rFonts w:ascii="Times New Roman" w:eastAsia="Times" w:hAnsi="Times New Roman"/>
          <w:b/>
          <w:sz w:val="24"/>
        </w:rPr>
        <w:t xml:space="preserve"> by Task</w:t>
      </w:r>
      <w:r w:rsidR="003667E5" w:rsidRPr="00AA3D8E">
        <w:rPr>
          <w:rFonts w:ascii="Times New Roman" w:eastAsia="Times" w:hAnsi="Times New Roman"/>
          <w:b/>
          <w:sz w:val="24"/>
        </w:rPr>
        <w:t xml:space="preserve"> and Lead Lab(s) per Task</w:t>
      </w:r>
      <w:r w:rsidR="001846CB" w:rsidRPr="00524F12">
        <w:rPr>
          <w:rFonts w:ascii="Times New Roman" w:hAnsi="Times New Roman"/>
          <w:b/>
          <w:sz w:val="24"/>
          <w:szCs w:val="24"/>
        </w:rPr>
        <w:t xml:space="preserve"> (Accomplishments/Highlights, worthy of comm</w:t>
      </w:r>
      <w:r w:rsidR="000A4F9D" w:rsidRPr="00524F12">
        <w:rPr>
          <w:rFonts w:ascii="Times New Roman" w:hAnsi="Times New Roman"/>
          <w:b/>
          <w:sz w:val="24"/>
          <w:szCs w:val="24"/>
        </w:rPr>
        <w:t>unication</w:t>
      </w:r>
      <w:r w:rsidR="001846CB" w:rsidRPr="00524F12">
        <w:rPr>
          <w:rFonts w:ascii="Times New Roman" w:hAnsi="Times New Roman"/>
          <w:b/>
          <w:sz w:val="24"/>
          <w:szCs w:val="24"/>
        </w:rPr>
        <w:t>s)</w:t>
      </w:r>
    </w:p>
    <w:p w14:paraId="5669C723" w14:textId="77777777" w:rsidR="002D43E8" w:rsidRDefault="002D43E8" w:rsidP="00563256">
      <w:pPr>
        <w:pStyle w:val="ListParagraph"/>
        <w:textAlignment w:val="baseline"/>
        <w:rPr>
          <w:rFonts w:ascii="Times New Roman" w:eastAsia="SimSun" w:hAnsi="Times New Roman"/>
          <w:color w:val="000000"/>
          <w:sz w:val="24"/>
          <w:szCs w:val="24"/>
        </w:rPr>
      </w:pPr>
    </w:p>
    <w:p w14:paraId="33096B93" w14:textId="77777777" w:rsidR="007720DE" w:rsidRPr="007720DE" w:rsidRDefault="007720DE" w:rsidP="007720DE">
      <w:pPr>
        <w:pStyle w:val="ListParagraph"/>
        <w:tabs>
          <w:tab w:val="left" w:pos="-360"/>
        </w:tabs>
        <w:ind w:left="360"/>
        <w:jc w:val="both"/>
        <w:rPr>
          <w:rFonts w:ascii="Times New Roman" w:hAnsi="Times New Roman"/>
          <w:color w:val="000000"/>
          <w:sz w:val="24"/>
          <w:szCs w:val="24"/>
        </w:rPr>
      </w:pPr>
      <w:r w:rsidRPr="007720DE">
        <w:rPr>
          <w:rFonts w:ascii="Times New Roman" w:hAnsi="Times New Roman"/>
          <w:color w:val="000000"/>
          <w:sz w:val="24"/>
          <w:szCs w:val="24"/>
        </w:rPr>
        <w:t>Quarterly objective: Realistic integration of H2 resources into grid models to capture potential benefits and impacts for H2 technologies.</w:t>
      </w:r>
    </w:p>
    <w:p w14:paraId="0B70A26C" w14:textId="77777777" w:rsidR="007720DE" w:rsidRDefault="007720DE" w:rsidP="007720DE"/>
    <w:p w14:paraId="7B13CFAA" w14:textId="7DDFE2EF" w:rsidR="007720DE" w:rsidRPr="00100AEB" w:rsidRDefault="007720DE" w:rsidP="00E8741C">
      <w:pPr>
        <w:pStyle w:val="ListParagraph"/>
        <w:numPr>
          <w:ilvl w:val="1"/>
          <w:numId w:val="42"/>
        </w:numPr>
        <w:spacing w:after="0" w:line="240" w:lineRule="auto"/>
        <w:rPr>
          <w:rFonts w:ascii="Times New Roman" w:hAnsi="Times New Roman"/>
          <w:b/>
          <w:color w:val="000000"/>
          <w:sz w:val="24"/>
          <w:szCs w:val="24"/>
        </w:rPr>
      </w:pPr>
      <w:r w:rsidRPr="00100AEB">
        <w:rPr>
          <w:rFonts w:ascii="Times New Roman" w:hAnsi="Times New Roman"/>
          <w:b/>
          <w:color w:val="000000"/>
          <w:sz w:val="24"/>
          <w:szCs w:val="24"/>
        </w:rPr>
        <w:t>Refine the refueling behavior model in H2VGI using the real-world data from NREL</w:t>
      </w:r>
      <w:r w:rsidR="00AA1A06">
        <w:rPr>
          <w:rFonts w:ascii="Times New Roman" w:hAnsi="Times New Roman"/>
          <w:b/>
          <w:color w:val="000000"/>
          <w:sz w:val="24"/>
          <w:szCs w:val="24"/>
        </w:rPr>
        <w:t>.</w:t>
      </w:r>
    </w:p>
    <w:p w14:paraId="4212A312" w14:textId="77777777" w:rsidR="007720DE" w:rsidRPr="007720DE" w:rsidRDefault="007720DE" w:rsidP="007720DE">
      <w:pPr>
        <w:rPr>
          <w:rFonts w:eastAsia="Calibri"/>
          <w:color w:val="000000"/>
        </w:rPr>
      </w:pPr>
    </w:p>
    <w:p w14:paraId="6006BC2F" w14:textId="77777777" w:rsidR="007720DE" w:rsidRPr="007720DE" w:rsidRDefault="007720DE" w:rsidP="007720DE">
      <w:pPr>
        <w:pStyle w:val="ListParagraph"/>
        <w:tabs>
          <w:tab w:val="left" w:pos="-360"/>
        </w:tabs>
        <w:ind w:left="360"/>
        <w:jc w:val="both"/>
        <w:rPr>
          <w:rFonts w:ascii="Times New Roman" w:hAnsi="Times New Roman"/>
          <w:color w:val="000000"/>
          <w:sz w:val="24"/>
          <w:szCs w:val="24"/>
        </w:rPr>
      </w:pPr>
      <w:r w:rsidRPr="007720DE">
        <w:rPr>
          <w:rFonts w:ascii="Times New Roman" w:hAnsi="Times New Roman"/>
          <w:color w:val="000000"/>
          <w:sz w:val="24"/>
          <w:szCs w:val="24"/>
        </w:rPr>
        <w:t>In our previous work, the refueling behavior is modeled as a linear function of the vehicle state of energy (SOE), as shown in Fig. 1. We assume that a FCEV driver first considers stopping at a hydrogen refueling station when the SOE reaches 50%. As the SOE decreases, the probability of the driver stopping to refuel increases linearly, with the probability of a driver stopping to refuel approaching 1 as the SOE approaches 0%. We assume that a FCEV will get fully refueled when stopping at a hydrogen refueling station.</w:t>
      </w:r>
    </w:p>
    <w:p w14:paraId="7D6E3E52" w14:textId="77777777" w:rsidR="009060B0" w:rsidRDefault="00100AEB" w:rsidP="00100AEB">
      <w:pPr>
        <w:pStyle w:val="ListParagraph"/>
        <w:tabs>
          <w:tab w:val="left" w:pos="-360"/>
        </w:tabs>
        <w:ind w:left="360"/>
        <w:jc w:val="center"/>
        <w:rPr>
          <w:color w:val="000000"/>
        </w:rPr>
      </w:pPr>
      <w:r w:rsidRPr="003C47CA">
        <w:rPr>
          <w:noProof/>
        </w:rPr>
        <w:lastRenderedPageBreak/>
        <w:drawing>
          <wp:inline distT="0" distB="0" distL="0" distR="0" wp14:anchorId="4A300CBE" wp14:editId="378DD865">
            <wp:extent cx="4245998" cy="2267080"/>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80925" cy="2285729"/>
                    </a:xfrm>
                    <a:prstGeom prst="rect">
                      <a:avLst/>
                    </a:prstGeom>
                  </pic:spPr>
                </pic:pic>
              </a:graphicData>
            </a:graphic>
          </wp:inline>
        </w:drawing>
      </w:r>
    </w:p>
    <w:p w14:paraId="0959DB89" w14:textId="77777777" w:rsidR="009060B0" w:rsidRDefault="00E32ED4" w:rsidP="00100AEB">
      <w:pPr>
        <w:pStyle w:val="ListParagraph"/>
        <w:tabs>
          <w:tab w:val="left" w:pos="-360"/>
        </w:tabs>
        <w:ind w:left="360"/>
        <w:jc w:val="center"/>
        <w:rPr>
          <w:rFonts w:ascii="Times New Roman" w:hAnsi="Times New Roman"/>
          <w:color w:val="000000"/>
          <w:sz w:val="24"/>
        </w:rPr>
      </w:pPr>
      <w:r w:rsidRPr="00E32ED4">
        <w:rPr>
          <w:rFonts w:ascii="Times New Roman" w:hAnsi="Times New Roman"/>
          <w:color w:val="000000"/>
          <w:sz w:val="24"/>
        </w:rPr>
        <w:t xml:space="preserve">Figure 1. </w:t>
      </w:r>
      <w:r w:rsidR="00100AEB" w:rsidRPr="00100AEB">
        <w:rPr>
          <w:rFonts w:ascii="Times New Roman" w:hAnsi="Times New Roman"/>
          <w:color w:val="000000"/>
          <w:sz w:val="24"/>
        </w:rPr>
        <w:t xml:space="preserve">FCEV refueling behavior </w:t>
      </w:r>
      <w:r w:rsidR="00100AEB">
        <w:rPr>
          <w:rFonts w:ascii="Times New Roman" w:hAnsi="Times New Roman"/>
          <w:color w:val="000000"/>
          <w:sz w:val="24"/>
        </w:rPr>
        <w:t>assumption in our previous work</w:t>
      </w:r>
      <w:r w:rsidRPr="00E32ED4">
        <w:rPr>
          <w:rFonts w:ascii="Times New Roman" w:hAnsi="Times New Roman"/>
          <w:color w:val="000000"/>
          <w:sz w:val="24"/>
        </w:rPr>
        <w:t>.</w:t>
      </w:r>
    </w:p>
    <w:p w14:paraId="5747C11A" w14:textId="77777777" w:rsidR="00100AEB" w:rsidRDefault="00100AEB">
      <w:pPr>
        <w:pStyle w:val="ListParagraph"/>
        <w:tabs>
          <w:tab w:val="left" w:pos="-360"/>
        </w:tabs>
        <w:ind w:left="360"/>
        <w:jc w:val="both"/>
        <w:rPr>
          <w:color w:val="000000"/>
        </w:rPr>
      </w:pPr>
    </w:p>
    <w:p w14:paraId="76C7F455" w14:textId="52C8B4F3" w:rsidR="00E77504" w:rsidRDefault="00100AEB" w:rsidP="00100AEB">
      <w:pPr>
        <w:pStyle w:val="ListParagraph"/>
        <w:tabs>
          <w:tab w:val="left" w:pos="-360"/>
        </w:tabs>
        <w:ind w:left="360"/>
        <w:jc w:val="both"/>
        <w:rPr>
          <w:rFonts w:ascii="Times New Roman" w:hAnsi="Times New Roman"/>
          <w:color w:val="000000"/>
          <w:sz w:val="24"/>
          <w:szCs w:val="24"/>
        </w:rPr>
      </w:pPr>
      <w:r w:rsidRPr="00100AEB">
        <w:rPr>
          <w:rFonts w:ascii="Times New Roman" w:hAnsi="Times New Roman"/>
          <w:color w:val="000000"/>
          <w:sz w:val="24"/>
          <w:szCs w:val="24"/>
        </w:rPr>
        <w:t xml:space="preserve">In this quarter, </w:t>
      </w:r>
      <w:r w:rsidR="00EF2793">
        <w:rPr>
          <w:rFonts w:ascii="Times New Roman" w:hAnsi="Times New Roman"/>
          <w:color w:val="000000"/>
          <w:sz w:val="24"/>
          <w:szCs w:val="24"/>
        </w:rPr>
        <w:t xml:space="preserve">the LBNL </w:t>
      </w:r>
      <w:r w:rsidRPr="00100AEB">
        <w:rPr>
          <w:rFonts w:ascii="Times New Roman" w:hAnsi="Times New Roman"/>
          <w:color w:val="000000"/>
          <w:sz w:val="24"/>
          <w:szCs w:val="24"/>
        </w:rPr>
        <w:t xml:space="preserve">team </w:t>
      </w:r>
      <w:r w:rsidR="00AA3D8E">
        <w:rPr>
          <w:rFonts w:ascii="Times New Roman" w:hAnsi="Times New Roman"/>
          <w:color w:val="000000"/>
          <w:sz w:val="24"/>
          <w:szCs w:val="24"/>
        </w:rPr>
        <w:t>obtained</w:t>
      </w:r>
      <w:r w:rsidRPr="00100AEB">
        <w:rPr>
          <w:rFonts w:ascii="Times New Roman" w:hAnsi="Times New Roman"/>
          <w:color w:val="000000"/>
          <w:sz w:val="24"/>
          <w:szCs w:val="24"/>
        </w:rPr>
        <w:t xml:space="preserve"> the real-world refueling data from NREL, as shown in Fig. 2 and Fig. 3. Fig. 2 illustrates the distribution of tank level at fill. It can be seen that refueling may happen when the tank level is lower than 75% in the realistic case. The median tank level at fill is 29%. Fig. 3 shows the distribution of refueling amount</w:t>
      </w:r>
      <w:r w:rsidR="00EF2793">
        <w:rPr>
          <w:rFonts w:ascii="Times New Roman" w:hAnsi="Times New Roman"/>
          <w:color w:val="000000"/>
          <w:sz w:val="24"/>
          <w:szCs w:val="24"/>
        </w:rPr>
        <w:t>s</w:t>
      </w:r>
      <w:r w:rsidRPr="00100AEB">
        <w:rPr>
          <w:rFonts w:ascii="Times New Roman" w:hAnsi="Times New Roman"/>
          <w:color w:val="000000"/>
          <w:sz w:val="24"/>
          <w:szCs w:val="24"/>
        </w:rPr>
        <w:t xml:space="preserve"> for FCEVs. It indicates that 37% of vehicles get less than 1kg hydrogen and 40% of vehicles get 1kg – 2kg hydrogen at stations. The refueling behavior model in H2VGI has been refined based on th</w:t>
      </w:r>
      <w:r w:rsidR="008176AA">
        <w:rPr>
          <w:rFonts w:ascii="Times New Roman" w:hAnsi="Times New Roman"/>
          <w:color w:val="000000"/>
          <w:sz w:val="24"/>
          <w:szCs w:val="24"/>
        </w:rPr>
        <w:t>is</w:t>
      </w:r>
      <w:r w:rsidRPr="00100AEB">
        <w:rPr>
          <w:rFonts w:ascii="Times New Roman" w:hAnsi="Times New Roman"/>
          <w:color w:val="000000"/>
          <w:sz w:val="24"/>
          <w:szCs w:val="24"/>
        </w:rPr>
        <w:t xml:space="preserve"> real-world data.</w:t>
      </w:r>
    </w:p>
    <w:p w14:paraId="6FF564AD" w14:textId="77777777" w:rsidR="00100AEB" w:rsidRDefault="00100AEB" w:rsidP="00100AEB">
      <w:pPr>
        <w:pStyle w:val="ListParagraph"/>
        <w:tabs>
          <w:tab w:val="left" w:pos="-360"/>
        </w:tabs>
        <w:ind w:left="360"/>
        <w:jc w:val="both"/>
        <w:rPr>
          <w:rFonts w:ascii="Times New Roman" w:hAnsi="Times New Roman"/>
          <w:color w:val="000000"/>
          <w:sz w:val="24"/>
          <w:szCs w:val="24"/>
        </w:rPr>
      </w:pPr>
    </w:p>
    <w:p w14:paraId="34242E2B" w14:textId="77777777" w:rsidR="00100AEB" w:rsidRDefault="00100AEB" w:rsidP="00100AEB">
      <w:pPr>
        <w:pStyle w:val="ListParagraph"/>
        <w:tabs>
          <w:tab w:val="left" w:pos="-360"/>
        </w:tabs>
        <w:ind w:left="360"/>
        <w:jc w:val="both"/>
        <w:rPr>
          <w:rFonts w:ascii="Times New Roman" w:hAnsi="Times New Roman"/>
          <w:color w:val="000000"/>
          <w:sz w:val="24"/>
          <w:szCs w:val="24"/>
        </w:rPr>
      </w:pPr>
      <w:r>
        <w:rPr>
          <w:noProof/>
        </w:rPr>
        <w:drawing>
          <wp:inline distT="0" distB="0" distL="0" distR="0" wp14:anchorId="4898DE75" wp14:editId="2B9AFF0E">
            <wp:extent cx="5715000" cy="311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02 at 2.46.29 PM.png"/>
                    <pic:cNvPicPr/>
                  </pic:nvPicPr>
                  <pic:blipFill>
                    <a:blip r:embed="rId7">
                      <a:extLst>
                        <a:ext uri="{28A0092B-C50C-407E-A947-70E740481C1C}">
                          <a14:useLocalDpi xmlns:a14="http://schemas.microsoft.com/office/drawing/2010/main" val="0"/>
                        </a:ext>
                      </a:extLst>
                    </a:blip>
                    <a:stretch>
                      <a:fillRect/>
                    </a:stretch>
                  </pic:blipFill>
                  <pic:spPr>
                    <a:xfrm>
                      <a:off x="0" y="0"/>
                      <a:ext cx="5715000" cy="3114675"/>
                    </a:xfrm>
                    <a:prstGeom prst="rect">
                      <a:avLst/>
                    </a:prstGeom>
                  </pic:spPr>
                </pic:pic>
              </a:graphicData>
            </a:graphic>
          </wp:inline>
        </w:drawing>
      </w:r>
    </w:p>
    <w:p w14:paraId="6B0C020F" w14:textId="77777777" w:rsidR="00100AEB" w:rsidRDefault="00100AEB" w:rsidP="00100AEB">
      <w:pPr>
        <w:pStyle w:val="ListParagraph"/>
        <w:tabs>
          <w:tab w:val="left" w:pos="-360"/>
        </w:tabs>
        <w:ind w:left="360"/>
        <w:jc w:val="center"/>
      </w:pPr>
      <w:r>
        <w:t>Figure.2. FCEV tank level at fill</w:t>
      </w:r>
    </w:p>
    <w:p w14:paraId="46B7DC81" w14:textId="77777777" w:rsidR="00100AEB" w:rsidRDefault="00100AEB" w:rsidP="00100AEB">
      <w:pPr>
        <w:pStyle w:val="ListParagraph"/>
        <w:tabs>
          <w:tab w:val="left" w:pos="-360"/>
        </w:tabs>
        <w:ind w:left="360"/>
        <w:jc w:val="center"/>
        <w:rPr>
          <w:rFonts w:ascii="Times New Roman" w:hAnsi="Times New Roman"/>
          <w:color w:val="000000"/>
          <w:sz w:val="24"/>
          <w:szCs w:val="24"/>
        </w:rPr>
      </w:pPr>
      <w:r>
        <w:rPr>
          <w:noProof/>
        </w:rPr>
        <w:lastRenderedPageBreak/>
        <w:drawing>
          <wp:inline distT="0" distB="0" distL="0" distR="0" wp14:anchorId="743779AD" wp14:editId="54A142F4">
            <wp:extent cx="4818321" cy="2889386"/>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2 at 2.46.49 PM.png"/>
                    <pic:cNvPicPr/>
                  </pic:nvPicPr>
                  <pic:blipFill>
                    <a:blip r:embed="rId8">
                      <a:extLst>
                        <a:ext uri="{28A0092B-C50C-407E-A947-70E740481C1C}">
                          <a14:useLocalDpi xmlns:a14="http://schemas.microsoft.com/office/drawing/2010/main" val="0"/>
                        </a:ext>
                      </a:extLst>
                    </a:blip>
                    <a:stretch>
                      <a:fillRect/>
                    </a:stretch>
                  </pic:blipFill>
                  <pic:spPr>
                    <a:xfrm>
                      <a:off x="0" y="0"/>
                      <a:ext cx="4829470" cy="2896072"/>
                    </a:xfrm>
                    <a:prstGeom prst="rect">
                      <a:avLst/>
                    </a:prstGeom>
                  </pic:spPr>
                </pic:pic>
              </a:graphicData>
            </a:graphic>
          </wp:inline>
        </w:drawing>
      </w:r>
    </w:p>
    <w:p w14:paraId="16931FCD" w14:textId="77777777" w:rsidR="00100AEB" w:rsidRDefault="00100AEB" w:rsidP="00100AEB">
      <w:pPr>
        <w:jc w:val="center"/>
      </w:pPr>
      <w:r>
        <w:t>Figure. 3 Distribution of hydrogen fill amount.</w:t>
      </w:r>
    </w:p>
    <w:p w14:paraId="2537B445" w14:textId="77777777" w:rsidR="00100AEB" w:rsidRDefault="00100AEB" w:rsidP="00100AEB">
      <w:pPr>
        <w:jc w:val="center"/>
      </w:pPr>
    </w:p>
    <w:p w14:paraId="650B88C4" w14:textId="47A66CA1" w:rsidR="00100AEB" w:rsidRDefault="008176AA" w:rsidP="00100AEB">
      <w:pPr>
        <w:pStyle w:val="ListParagraph"/>
        <w:tabs>
          <w:tab w:val="left" w:pos="-360"/>
        </w:tabs>
        <w:ind w:left="360"/>
        <w:jc w:val="both"/>
        <w:rPr>
          <w:rFonts w:ascii="Times New Roman" w:hAnsi="Times New Roman"/>
          <w:color w:val="000000"/>
          <w:sz w:val="24"/>
          <w:szCs w:val="24"/>
        </w:rPr>
      </w:pPr>
      <w:r>
        <w:rPr>
          <w:rFonts w:ascii="Times New Roman" w:hAnsi="Times New Roman"/>
          <w:color w:val="000000"/>
          <w:sz w:val="24"/>
          <w:szCs w:val="24"/>
        </w:rPr>
        <w:t>W</w:t>
      </w:r>
      <w:r w:rsidR="00100AEB" w:rsidRPr="00100AEB">
        <w:rPr>
          <w:rFonts w:ascii="Times New Roman" w:hAnsi="Times New Roman"/>
          <w:color w:val="000000"/>
          <w:sz w:val="24"/>
          <w:szCs w:val="24"/>
        </w:rPr>
        <w:t xml:space="preserve">e </w:t>
      </w:r>
      <w:r>
        <w:rPr>
          <w:rFonts w:ascii="Times New Roman" w:hAnsi="Times New Roman"/>
          <w:color w:val="000000"/>
          <w:sz w:val="24"/>
          <w:szCs w:val="24"/>
        </w:rPr>
        <w:t xml:space="preserve">then </w:t>
      </w:r>
      <w:r w:rsidR="00100AEB" w:rsidRPr="00100AEB">
        <w:rPr>
          <w:rFonts w:ascii="Times New Roman" w:hAnsi="Times New Roman"/>
          <w:color w:val="000000"/>
          <w:sz w:val="24"/>
          <w:szCs w:val="24"/>
        </w:rPr>
        <w:t xml:space="preserve">simulate the cumulative hydrogen demand at a refueling station which serves 2000 FCEVs based on different refueling models. Fig 4. shows that even though the FCEVs have </w:t>
      </w:r>
      <w:r w:rsidR="00EF2793">
        <w:rPr>
          <w:rFonts w:ascii="Times New Roman" w:hAnsi="Times New Roman"/>
          <w:color w:val="000000"/>
          <w:sz w:val="24"/>
          <w:szCs w:val="24"/>
        </w:rPr>
        <w:t xml:space="preserve">the </w:t>
      </w:r>
      <w:r w:rsidR="00100AEB" w:rsidRPr="00100AEB">
        <w:rPr>
          <w:rFonts w:ascii="Times New Roman" w:hAnsi="Times New Roman"/>
          <w:color w:val="000000"/>
          <w:sz w:val="24"/>
          <w:szCs w:val="24"/>
        </w:rPr>
        <w:t xml:space="preserve">same travel itineraries in these two cases, different assumptions on refueling behavior cause a difference </w:t>
      </w:r>
      <w:r>
        <w:rPr>
          <w:rFonts w:ascii="Times New Roman" w:hAnsi="Times New Roman"/>
          <w:color w:val="000000"/>
          <w:sz w:val="24"/>
          <w:szCs w:val="24"/>
        </w:rPr>
        <w:t>in</w:t>
      </w:r>
      <w:r w:rsidR="00100AEB" w:rsidRPr="00100AEB">
        <w:rPr>
          <w:rFonts w:ascii="Times New Roman" w:hAnsi="Times New Roman"/>
          <w:color w:val="000000"/>
          <w:sz w:val="24"/>
          <w:szCs w:val="24"/>
        </w:rPr>
        <w:t xml:space="preserve"> the hydrogen demand at the refueling station. The more realistic refueling model allows us to have a better formulation on individual vehicle constraints, which is important in </w:t>
      </w:r>
      <w:r w:rsidR="00AA3D8E">
        <w:rPr>
          <w:rFonts w:ascii="Times New Roman" w:hAnsi="Times New Roman"/>
          <w:color w:val="000000"/>
          <w:sz w:val="24"/>
          <w:szCs w:val="24"/>
        </w:rPr>
        <w:t xml:space="preserve">flexible resource </w:t>
      </w:r>
      <w:r w:rsidR="00100AEB" w:rsidRPr="00100AEB">
        <w:rPr>
          <w:rFonts w:ascii="Times New Roman" w:hAnsi="Times New Roman"/>
          <w:color w:val="000000"/>
          <w:sz w:val="24"/>
          <w:szCs w:val="24"/>
        </w:rPr>
        <w:t>optimization problems.</w:t>
      </w:r>
    </w:p>
    <w:p w14:paraId="068AAEE8" w14:textId="77777777" w:rsidR="00100AEB" w:rsidRDefault="00100AEB" w:rsidP="00100AEB">
      <w:pPr>
        <w:pStyle w:val="ListParagraph"/>
        <w:tabs>
          <w:tab w:val="left" w:pos="-360"/>
        </w:tabs>
        <w:ind w:left="360"/>
        <w:jc w:val="center"/>
        <w:rPr>
          <w:rFonts w:ascii="Times New Roman" w:hAnsi="Times New Roman"/>
          <w:color w:val="000000"/>
          <w:sz w:val="24"/>
          <w:szCs w:val="24"/>
        </w:rPr>
      </w:pPr>
      <w:r w:rsidRPr="00AC73D6">
        <w:rPr>
          <w:noProof/>
        </w:rPr>
        <w:drawing>
          <wp:inline distT="0" distB="0" distL="0" distR="0" wp14:anchorId="364A4C40" wp14:editId="32F5ED7D">
            <wp:extent cx="4271413" cy="322396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169" cy="3243408"/>
                    </a:xfrm>
                    <a:prstGeom prst="rect">
                      <a:avLst/>
                    </a:prstGeom>
                  </pic:spPr>
                </pic:pic>
              </a:graphicData>
            </a:graphic>
          </wp:inline>
        </w:drawing>
      </w:r>
    </w:p>
    <w:p w14:paraId="60A9A348" w14:textId="76F6B71D" w:rsidR="00100AEB" w:rsidRPr="003C19AE" w:rsidRDefault="00100AEB" w:rsidP="003C19AE">
      <w:pPr>
        <w:jc w:val="center"/>
      </w:pPr>
      <w:r>
        <w:t>Figure. 4. Cumulative hydrogen demand of 2000 FCEVs at</w:t>
      </w:r>
      <w:r w:rsidR="00AA3D8E">
        <w:t xml:space="preserve"> a refueling station</w:t>
      </w:r>
      <w:r>
        <w:t>.</w:t>
      </w:r>
    </w:p>
    <w:p w14:paraId="66E9EE53" w14:textId="71625D27" w:rsidR="00100AEB" w:rsidRPr="00100AEB" w:rsidRDefault="00AA1A06" w:rsidP="00E8741C">
      <w:pPr>
        <w:pStyle w:val="ListParagraph"/>
        <w:numPr>
          <w:ilvl w:val="1"/>
          <w:numId w:val="42"/>
        </w:numPr>
        <w:spacing w:after="0" w:line="240" w:lineRule="auto"/>
        <w:rPr>
          <w:rFonts w:ascii="Times New Roman" w:hAnsi="Times New Roman"/>
          <w:b/>
          <w:color w:val="000000"/>
          <w:sz w:val="24"/>
          <w:szCs w:val="24"/>
        </w:rPr>
      </w:pPr>
      <w:r>
        <w:rPr>
          <w:rFonts w:ascii="Times New Roman" w:hAnsi="Times New Roman"/>
          <w:b/>
          <w:color w:val="000000"/>
          <w:sz w:val="24"/>
          <w:szCs w:val="24"/>
        </w:rPr>
        <w:lastRenderedPageBreak/>
        <w:t xml:space="preserve">Establish the conceptual model to integrate H2 resources in PLEXOS. </w:t>
      </w:r>
    </w:p>
    <w:p w14:paraId="3768D8F1" w14:textId="77777777" w:rsidR="00AA1A06" w:rsidRDefault="00AA1A06" w:rsidP="00AA1A06">
      <w:pPr>
        <w:pStyle w:val="ListParagraph"/>
        <w:tabs>
          <w:tab w:val="left" w:pos="-360"/>
        </w:tabs>
        <w:ind w:left="360"/>
        <w:jc w:val="both"/>
        <w:rPr>
          <w:rFonts w:ascii="Times New Roman" w:hAnsi="Times New Roman"/>
          <w:color w:val="000000"/>
          <w:sz w:val="24"/>
          <w:szCs w:val="24"/>
        </w:rPr>
      </w:pPr>
    </w:p>
    <w:p w14:paraId="44F13065" w14:textId="520A312F" w:rsidR="00A40149" w:rsidRDefault="00135839" w:rsidP="00E8741C">
      <w:pPr>
        <w:pStyle w:val="ListParagraph"/>
        <w:tabs>
          <w:tab w:val="left" w:pos="-360"/>
        </w:tabs>
        <w:spacing w:before="120" w:after="120"/>
        <w:ind w:left="360"/>
        <w:jc w:val="both"/>
        <w:rPr>
          <w:rFonts w:ascii="Times New Roman" w:hAnsi="Times New Roman"/>
          <w:color w:val="000000"/>
          <w:sz w:val="24"/>
          <w:szCs w:val="24"/>
        </w:rPr>
      </w:pPr>
      <w:r w:rsidRPr="00AA1A06">
        <w:rPr>
          <w:rFonts w:ascii="Times New Roman" w:hAnsi="Times New Roman"/>
          <w:color w:val="000000"/>
          <w:sz w:val="24"/>
          <w:szCs w:val="24"/>
        </w:rPr>
        <w:t>In order to quantify the impacts and benefits of the flexibility from hydrogen system</w:t>
      </w:r>
      <w:r w:rsidR="0065061E">
        <w:rPr>
          <w:rFonts w:ascii="Times New Roman" w:hAnsi="Times New Roman"/>
          <w:color w:val="000000"/>
          <w:sz w:val="24"/>
          <w:szCs w:val="24"/>
        </w:rPr>
        <w:t>s</w:t>
      </w:r>
      <w:r w:rsidRPr="00AA1A06">
        <w:rPr>
          <w:rFonts w:ascii="Times New Roman" w:hAnsi="Times New Roman"/>
          <w:color w:val="000000"/>
          <w:sz w:val="24"/>
          <w:szCs w:val="24"/>
        </w:rPr>
        <w:t xml:space="preserve">, we incorporate hydrogen resource modules (e.g., electrolytic hydrogen generation, fuel cells, etc.) in </w:t>
      </w:r>
      <w:r w:rsidR="00EF2793">
        <w:rPr>
          <w:rFonts w:ascii="Times New Roman" w:hAnsi="Times New Roman"/>
          <w:color w:val="000000"/>
          <w:sz w:val="24"/>
          <w:szCs w:val="24"/>
        </w:rPr>
        <w:t xml:space="preserve">a </w:t>
      </w:r>
      <w:r w:rsidRPr="00AA1A06">
        <w:rPr>
          <w:rFonts w:ascii="Times New Roman" w:hAnsi="Times New Roman"/>
          <w:color w:val="000000"/>
          <w:sz w:val="24"/>
          <w:szCs w:val="24"/>
        </w:rPr>
        <w:t xml:space="preserve">PLEXOS production cost model. </w:t>
      </w:r>
      <w:r w:rsidR="003C19AE">
        <w:rPr>
          <w:rFonts w:ascii="Times New Roman" w:hAnsi="Times New Roman"/>
          <w:color w:val="000000"/>
          <w:sz w:val="24"/>
          <w:szCs w:val="24"/>
        </w:rPr>
        <w:t>“</w:t>
      </w:r>
      <w:r w:rsidR="000D5F02">
        <w:rPr>
          <w:rFonts w:ascii="Times New Roman" w:hAnsi="Times New Roman"/>
          <w:color w:val="000000"/>
          <w:sz w:val="24"/>
          <w:szCs w:val="24"/>
        </w:rPr>
        <w:t>PLEXOS</w:t>
      </w:r>
      <w:r w:rsidR="003C19AE">
        <w:rPr>
          <w:rFonts w:ascii="Times New Roman" w:hAnsi="Times New Roman"/>
          <w:color w:val="000000"/>
          <w:sz w:val="24"/>
          <w:szCs w:val="24"/>
        </w:rPr>
        <w:t>”</w:t>
      </w:r>
      <w:r w:rsidR="000D5F02">
        <w:rPr>
          <w:rFonts w:ascii="Times New Roman" w:hAnsi="Times New Roman"/>
          <w:color w:val="000000"/>
          <w:sz w:val="24"/>
          <w:szCs w:val="24"/>
        </w:rPr>
        <w:t xml:space="preserve"> </w:t>
      </w:r>
      <w:r w:rsidR="00864AC9" w:rsidRPr="00E8741C">
        <w:rPr>
          <w:rFonts w:ascii="Times New Roman" w:hAnsi="Times New Roman"/>
          <w:color w:val="000000"/>
          <w:sz w:val="24"/>
          <w:szCs w:val="24"/>
        </w:rPr>
        <w:t>is tried-and-true simulation software that uses state-of-the-art mathematical optimi</w:t>
      </w:r>
      <w:r w:rsidR="007D203D">
        <w:rPr>
          <w:rFonts w:ascii="Times New Roman" w:hAnsi="Times New Roman"/>
          <w:color w:val="000000"/>
          <w:sz w:val="24"/>
          <w:szCs w:val="24"/>
        </w:rPr>
        <w:t>z</w:t>
      </w:r>
      <w:r w:rsidR="00864AC9" w:rsidRPr="00E8741C">
        <w:rPr>
          <w:rFonts w:ascii="Times New Roman" w:hAnsi="Times New Roman"/>
          <w:color w:val="000000"/>
          <w:sz w:val="24"/>
          <w:szCs w:val="24"/>
        </w:rPr>
        <w:t>ation combined with the latest data handling and visuali</w:t>
      </w:r>
      <w:r w:rsidR="007D203D">
        <w:rPr>
          <w:rFonts w:ascii="Times New Roman" w:hAnsi="Times New Roman"/>
          <w:color w:val="000000"/>
          <w:sz w:val="24"/>
          <w:szCs w:val="24"/>
        </w:rPr>
        <w:t>z</w:t>
      </w:r>
      <w:r w:rsidR="00864AC9" w:rsidRPr="00E8741C">
        <w:rPr>
          <w:rFonts w:ascii="Times New Roman" w:hAnsi="Times New Roman"/>
          <w:color w:val="000000"/>
          <w:sz w:val="24"/>
          <w:szCs w:val="24"/>
        </w:rPr>
        <w:t>ation and distributed computing methods, to provide a high-performance, robust simulation system for electric power, water and</w:t>
      </w:r>
      <w:r w:rsidR="003C19AE">
        <w:rPr>
          <w:rFonts w:ascii="Times New Roman" w:hAnsi="Times New Roman"/>
          <w:color w:val="000000"/>
          <w:sz w:val="24"/>
          <w:szCs w:val="24"/>
        </w:rPr>
        <w:t xml:space="preserve"> gas</w:t>
      </w:r>
      <w:r w:rsidR="00864AC9" w:rsidRPr="00E8741C">
        <w:rPr>
          <w:rFonts w:ascii="Times New Roman" w:hAnsi="Times New Roman"/>
          <w:color w:val="000000"/>
          <w:sz w:val="24"/>
          <w:szCs w:val="24"/>
        </w:rPr>
        <w:t>.</w:t>
      </w:r>
      <w:r w:rsidR="008D023A">
        <w:rPr>
          <w:rFonts w:ascii="Times New Roman" w:hAnsi="Times New Roman"/>
          <w:color w:val="000000"/>
          <w:sz w:val="24"/>
          <w:szCs w:val="24"/>
        </w:rPr>
        <w:t xml:space="preserve"> PLEXOS can be used to help the designers to get a</w:t>
      </w:r>
      <w:r w:rsidR="008D023A" w:rsidRPr="008D023A">
        <w:rPr>
          <w:rFonts w:ascii="Times New Roman" w:hAnsi="Times New Roman"/>
          <w:color w:val="000000"/>
          <w:sz w:val="24"/>
          <w:szCs w:val="24"/>
        </w:rPr>
        <w:t xml:space="preserve"> </w:t>
      </w:r>
      <w:r w:rsidR="008D023A" w:rsidRPr="007B3F78">
        <w:rPr>
          <w:rFonts w:ascii="Times New Roman" w:hAnsi="Times New Roman"/>
          <w:color w:val="000000"/>
          <w:sz w:val="24"/>
          <w:szCs w:val="24"/>
        </w:rPr>
        <w:t>least cost</w:t>
      </w:r>
      <w:r w:rsidR="008D023A">
        <w:rPr>
          <w:rFonts w:ascii="Times New Roman" w:hAnsi="Times New Roman"/>
          <w:color w:val="000000"/>
          <w:sz w:val="24"/>
          <w:szCs w:val="24"/>
        </w:rPr>
        <w:t xml:space="preserve"> system. </w:t>
      </w:r>
      <w:r w:rsidR="00A40149">
        <w:rPr>
          <w:rFonts w:ascii="Times New Roman" w:hAnsi="Times New Roman"/>
          <w:color w:val="000000"/>
          <w:sz w:val="24"/>
          <w:szCs w:val="24"/>
        </w:rPr>
        <w:t>For example, the flexible load can be rearranged based on the constraint</w:t>
      </w:r>
      <w:r w:rsidR="003C19AE">
        <w:rPr>
          <w:rFonts w:ascii="Times New Roman" w:hAnsi="Times New Roman"/>
          <w:color w:val="000000"/>
          <w:sz w:val="24"/>
          <w:szCs w:val="24"/>
        </w:rPr>
        <w:t>s</w:t>
      </w:r>
      <w:r w:rsidR="00A40149">
        <w:rPr>
          <w:rFonts w:ascii="Times New Roman" w:hAnsi="Times New Roman"/>
          <w:color w:val="000000"/>
          <w:sz w:val="24"/>
          <w:szCs w:val="24"/>
        </w:rPr>
        <w:t xml:space="preserve"> to smooth the </w:t>
      </w:r>
      <w:r w:rsidR="003C19AE">
        <w:rPr>
          <w:rFonts w:ascii="Times New Roman" w:hAnsi="Times New Roman"/>
          <w:color w:val="000000"/>
          <w:sz w:val="24"/>
          <w:szCs w:val="24"/>
        </w:rPr>
        <w:t>“</w:t>
      </w:r>
      <w:r w:rsidR="00A40149">
        <w:rPr>
          <w:rFonts w:ascii="Times New Roman" w:hAnsi="Times New Roman"/>
          <w:color w:val="000000"/>
          <w:sz w:val="24"/>
          <w:szCs w:val="24"/>
        </w:rPr>
        <w:t>duck curve</w:t>
      </w:r>
      <w:r w:rsidR="003C19AE">
        <w:rPr>
          <w:rFonts w:ascii="Times New Roman" w:hAnsi="Times New Roman"/>
          <w:color w:val="000000"/>
          <w:sz w:val="24"/>
          <w:szCs w:val="24"/>
        </w:rPr>
        <w:t>”</w:t>
      </w:r>
      <w:r w:rsidR="00A40149">
        <w:rPr>
          <w:rFonts w:ascii="Times New Roman" w:hAnsi="Times New Roman"/>
          <w:color w:val="000000"/>
          <w:sz w:val="24"/>
          <w:szCs w:val="24"/>
        </w:rPr>
        <w:t xml:space="preserve"> as much as possible according to the optimization object. </w:t>
      </w:r>
    </w:p>
    <w:p w14:paraId="7C2CBDDA" w14:textId="77777777" w:rsidR="00436A96" w:rsidRDefault="00436A96" w:rsidP="00E8741C">
      <w:pPr>
        <w:pStyle w:val="ListParagraph"/>
        <w:tabs>
          <w:tab w:val="left" w:pos="-360"/>
        </w:tabs>
        <w:spacing w:before="120" w:after="120"/>
        <w:ind w:left="360"/>
        <w:jc w:val="both"/>
        <w:rPr>
          <w:rFonts w:ascii="Times New Roman" w:hAnsi="Times New Roman"/>
          <w:color w:val="000000"/>
          <w:sz w:val="24"/>
          <w:szCs w:val="24"/>
        </w:rPr>
      </w:pPr>
    </w:p>
    <w:p w14:paraId="4C5779E1" w14:textId="623A6854" w:rsidR="00135839" w:rsidRDefault="00135839" w:rsidP="00E8741C">
      <w:pPr>
        <w:pStyle w:val="ListParagraph"/>
        <w:tabs>
          <w:tab w:val="left" w:pos="-360"/>
        </w:tabs>
        <w:spacing w:before="120" w:after="120"/>
        <w:ind w:left="360"/>
        <w:jc w:val="both"/>
        <w:rPr>
          <w:rFonts w:ascii="Times New Roman" w:hAnsi="Times New Roman"/>
          <w:color w:val="000000"/>
          <w:sz w:val="24"/>
          <w:szCs w:val="24"/>
        </w:rPr>
      </w:pPr>
      <w:r w:rsidRPr="00AA1A06">
        <w:rPr>
          <w:rFonts w:ascii="Times New Roman" w:hAnsi="Times New Roman"/>
          <w:color w:val="000000"/>
          <w:sz w:val="24"/>
          <w:szCs w:val="24"/>
        </w:rPr>
        <w:t xml:space="preserve">In this quarter, the team developed a modeling methodology for representing the operation of </w:t>
      </w:r>
      <w:proofErr w:type="spellStart"/>
      <w:r w:rsidRPr="00AA1A06">
        <w:rPr>
          <w:rFonts w:ascii="Times New Roman" w:hAnsi="Times New Roman"/>
          <w:color w:val="000000"/>
          <w:sz w:val="24"/>
          <w:szCs w:val="24"/>
        </w:rPr>
        <w:t>electrolyzers</w:t>
      </w:r>
      <w:proofErr w:type="spellEnd"/>
      <w:r w:rsidRPr="00AA1A06">
        <w:rPr>
          <w:rFonts w:ascii="Times New Roman" w:hAnsi="Times New Roman"/>
          <w:color w:val="000000"/>
          <w:sz w:val="24"/>
          <w:szCs w:val="24"/>
        </w:rPr>
        <w:t xml:space="preserve"> within a production cost model, that includes the physical characteristics and operational constraints</w:t>
      </w:r>
      <w:r w:rsidR="003C19AE">
        <w:rPr>
          <w:rFonts w:ascii="Times New Roman" w:hAnsi="Times New Roman"/>
          <w:color w:val="000000"/>
          <w:sz w:val="24"/>
          <w:szCs w:val="24"/>
        </w:rPr>
        <w:t xml:space="preserve"> of hydrogen</w:t>
      </w:r>
      <w:r w:rsidR="00EF2793">
        <w:rPr>
          <w:rFonts w:ascii="Times New Roman" w:hAnsi="Times New Roman"/>
          <w:color w:val="000000"/>
          <w:sz w:val="24"/>
          <w:szCs w:val="24"/>
        </w:rPr>
        <w:t xml:space="preserve"> stations</w:t>
      </w:r>
      <w:r w:rsidRPr="00AA1A06">
        <w:rPr>
          <w:rFonts w:ascii="Times New Roman" w:hAnsi="Times New Roman"/>
          <w:color w:val="000000"/>
          <w:sz w:val="24"/>
          <w:szCs w:val="24"/>
        </w:rPr>
        <w:t xml:space="preserve">. </w:t>
      </w:r>
      <w:r w:rsidR="00DD471A">
        <w:rPr>
          <w:rFonts w:ascii="Times New Roman" w:hAnsi="Times New Roman"/>
          <w:color w:val="000000"/>
          <w:sz w:val="24"/>
          <w:szCs w:val="24"/>
        </w:rPr>
        <w:t xml:space="preserve">In this model, the hydrogen generation load is added to explore the influence on the system, </w:t>
      </w:r>
      <w:r w:rsidR="003C19AE">
        <w:rPr>
          <w:rFonts w:ascii="Times New Roman" w:hAnsi="Times New Roman"/>
          <w:color w:val="000000"/>
          <w:sz w:val="24"/>
          <w:szCs w:val="24"/>
        </w:rPr>
        <w:t>such as</w:t>
      </w:r>
      <w:r w:rsidR="00DD471A">
        <w:rPr>
          <w:rFonts w:ascii="Times New Roman" w:hAnsi="Times New Roman"/>
          <w:color w:val="000000"/>
          <w:sz w:val="24"/>
          <w:szCs w:val="24"/>
        </w:rPr>
        <w:t xml:space="preserve"> the total generation cost, generator start and down cost comparison.</w:t>
      </w:r>
    </w:p>
    <w:p w14:paraId="5B7C45EF" w14:textId="77777777" w:rsidR="00436A96" w:rsidRDefault="00436A96" w:rsidP="00E8741C">
      <w:pPr>
        <w:pStyle w:val="ListParagraph"/>
        <w:tabs>
          <w:tab w:val="left" w:pos="-360"/>
        </w:tabs>
        <w:spacing w:before="120" w:after="120"/>
        <w:ind w:left="360"/>
        <w:jc w:val="both"/>
        <w:rPr>
          <w:rFonts w:ascii="Times New Roman" w:hAnsi="Times New Roman"/>
          <w:color w:val="000000"/>
          <w:sz w:val="24"/>
          <w:szCs w:val="24"/>
        </w:rPr>
      </w:pPr>
    </w:p>
    <w:p w14:paraId="06AFCE37" w14:textId="12A908FC" w:rsidR="00E018EE" w:rsidRDefault="00E018EE" w:rsidP="00E8741C">
      <w:pPr>
        <w:pStyle w:val="ListParagraph"/>
        <w:tabs>
          <w:tab w:val="left" w:pos="-360"/>
        </w:tabs>
        <w:spacing w:before="120" w:after="120"/>
        <w:ind w:left="360"/>
        <w:jc w:val="both"/>
        <w:rPr>
          <w:rFonts w:ascii="Times New Roman" w:hAnsi="Times New Roman"/>
          <w:color w:val="000000"/>
          <w:sz w:val="24"/>
          <w:szCs w:val="24"/>
        </w:rPr>
      </w:pPr>
      <w:r>
        <w:rPr>
          <w:rFonts w:ascii="Times New Roman" w:hAnsi="Times New Roman"/>
          <w:color w:val="000000"/>
          <w:sz w:val="24"/>
          <w:szCs w:val="24"/>
        </w:rPr>
        <w:t>When we choose a PLEXOS object to model the hydrogen production system, three requirements should be considered. First, hydrogen production load is flexible. As long as the station has</w:t>
      </w:r>
      <w:r w:rsidR="00DB5ADB">
        <w:rPr>
          <w:rFonts w:ascii="Times New Roman" w:hAnsi="Times New Roman"/>
          <w:color w:val="000000"/>
          <w:sz w:val="24"/>
          <w:szCs w:val="24"/>
        </w:rPr>
        <w:t xml:space="preserve"> enough hydrogen to supply FCEV demand</w:t>
      </w:r>
      <w:r>
        <w:rPr>
          <w:rFonts w:ascii="Times New Roman" w:hAnsi="Times New Roman"/>
          <w:color w:val="000000"/>
          <w:sz w:val="24"/>
          <w:szCs w:val="24"/>
        </w:rPr>
        <w:t>, the electrolysis load can be shifted around. Second, the PLEXOS object should be able to model the hydrogen storage limitation. Third, the PLEXOS object should be able to represent both energy consumption and generation, so that H2G scenario can also be modeled.</w:t>
      </w:r>
    </w:p>
    <w:p w14:paraId="30976B93" w14:textId="77777777" w:rsidR="00E018EE" w:rsidRDefault="00E018EE" w:rsidP="00E8741C">
      <w:pPr>
        <w:pStyle w:val="ListParagraph"/>
        <w:tabs>
          <w:tab w:val="left" w:pos="-360"/>
        </w:tabs>
        <w:spacing w:before="120" w:after="120"/>
        <w:ind w:left="360"/>
        <w:jc w:val="both"/>
        <w:rPr>
          <w:rFonts w:ascii="Times New Roman" w:hAnsi="Times New Roman"/>
          <w:color w:val="000000"/>
          <w:sz w:val="24"/>
          <w:szCs w:val="24"/>
        </w:rPr>
      </w:pPr>
    </w:p>
    <w:p w14:paraId="31D5BF15" w14:textId="06A5F506" w:rsidR="00135839" w:rsidRPr="00AA1A06" w:rsidRDefault="00E018EE" w:rsidP="00E8741C">
      <w:pPr>
        <w:pStyle w:val="ListParagraph"/>
        <w:tabs>
          <w:tab w:val="left" w:pos="-360"/>
        </w:tabs>
        <w:spacing w:before="120" w:after="120"/>
        <w:ind w:left="360"/>
        <w:jc w:val="both"/>
        <w:rPr>
          <w:rFonts w:ascii="Times New Roman" w:hAnsi="Times New Roman"/>
          <w:color w:val="000000"/>
          <w:sz w:val="24"/>
          <w:szCs w:val="24"/>
        </w:rPr>
      </w:pPr>
      <w:r>
        <w:rPr>
          <w:rFonts w:ascii="Times New Roman" w:hAnsi="Times New Roman"/>
          <w:color w:val="000000"/>
          <w:sz w:val="24"/>
          <w:szCs w:val="24"/>
        </w:rPr>
        <w:t xml:space="preserve">Therefore, we use </w:t>
      </w:r>
      <w:r w:rsidRPr="00802379">
        <w:rPr>
          <w:rFonts w:ascii="Times New Roman" w:hAnsi="Times New Roman"/>
          <w:color w:val="000000"/>
          <w:sz w:val="24"/>
          <w:szCs w:val="24"/>
        </w:rPr>
        <w:t>pumped-storage hydroelectric</w:t>
      </w:r>
      <w:r>
        <w:rPr>
          <w:rFonts w:ascii="Times New Roman" w:hAnsi="Times New Roman"/>
          <w:color w:val="000000"/>
          <w:sz w:val="24"/>
          <w:szCs w:val="24"/>
        </w:rPr>
        <w:t xml:space="preserve"> (PSH)</w:t>
      </w:r>
      <w:r w:rsidRPr="00802379">
        <w:rPr>
          <w:rFonts w:ascii="Times New Roman" w:hAnsi="Times New Roman"/>
          <w:color w:val="000000"/>
          <w:sz w:val="24"/>
          <w:szCs w:val="24"/>
        </w:rPr>
        <w:t xml:space="preserve"> power </w:t>
      </w:r>
      <w:r>
        <w:rPr>
          <w:rFonts w:ascii="Times New Roman" w:hAnsi="Times New Roman"/>
          <w:color w:val="000000"/>
          <w:sz w:val="24"/>
          <w:szCs w:val="24"/>
        </w:rPr>
        <w:t>stations to model h</w:t>
      </w:r>
      <w:r w:rsidR="00135839" w:rsidRPr="00AA1A06">
        <w:rPr>
          <w:rFonts w:ascii="Times New Roman" w:hAnsi="Times New Roman"/>
          <w:color w:val="000000"/>
          <w:sz w:val="24"/>
          <w:szCs w:val="24"/>
        </w:rPr>
        <w:t>ydrogen production and storage devices</w:t>
      </w:r>
      <w:r>
        <w:rPr>
          <w:rFonts w:ascii="Times New Roman" w:hAnsi="Times New Roman"/>
          <w:color w:val="000000"/>
          <w:sz w:val="24"/>
          <w:szCs w:val="24"/>
        </w:rPr>
        <w:t>.</w:t>
      </w:r>
      <w:r w:rsidR="00135839" w:rsidRPr="00AA1A06">
        <w:rPr>
          <w:rFonts w:ascii="Times New Roman" w:hAnsi="Times New Roman"/>
          <w:color w:val="000000"/>
          <w:sz w:val="24"/>
          <w:szCs w:val="24"/>
        </w:rPr>
        <w:t xml:space="preserve"> A </w:t>
      </w:r>
      <w:r w:rsidR="00802379">
        <w:rPr>
          <w:rFonts w:ascii="Times New Roman" w:hAnsi="Times New Roman"/>
          <w:color w:val="000000"/>
          <w:sz w:val="24"/>
          <w:szCs w:val="24"/>
        </w:rPr>
        <w:t>PSH</w:t>
      </w:r>
      <w:r w:rsidR="00135839" w:rsidRPr="00AA1A06">
        <w:rPr>
          <w:rFonts w:ascii="Times New Roman" w:hAnsi="Times New Roman"/>
          <w:color w:val="000000"/>
          <w:sz w:val="24"/>
          <w:szCs w:val="24"/>
        </w:rPr>
        <w:t xml:space="preserve"> station has two operation modes</w:t>
      </w:r>
      <w:r w:rsidR="0098590F">
        <w:rPr>
          <w:rFonts w:ascii="Times New Roman" w:hAnsi="Times New Roman"/>
          <w:color w:val="000000"/>
          <w:sz w:val="24"/>
          <w:szCs w:val="24"/>
        </w:rPr>
        <w:t>:</w:t>
      </w:r>
      <w:r w:rsidR="00135839" w:rsidRPr="00AA1A06">
        <w:rPr>
          <w:rFonts w:ascii="Times New Roman" w:hAnsi="Times New Roman"/>
          <w:color w:val="000000"/>
          <w:sz w:val="24"/>
          <w:szCs w:val="24"/>
        </w:rPr>
        <w:t xml:space="preserve"> </w:t>
      </w:r>
      <w:r w:rsidR="0098590F">
        <w:rPr>
          <w:rFonts w:ascii="Times New Roman" w:hAnsi="Times New Roman"/>
          <w:color w:val="000000"/>
          <w:sz w:val="24"/>
          <w:szCs w:val="24"/>
        </w:rPr>
        <w:t xml:space="preserve">(1) </w:t>
      </w:r>
      <w:r w:rsidR="00135839" w:rsidRPr="00AA1A06">
        <w:rPr>
          <w:rFonts w:ascii="Times New Roman" w:hAnsi="Times New Roman"/>
          <w:color w:val="000000"/>
          <w:sz w:val="24"/>
          <w:szCs w:val="24"/>
        </w:rPr>
        <w:t xml:space="preserve">generation mode that allows water to flow from the head reservoir to the tail reservoir, and </w:t>
      </w:r>
      <w:r w:rsidR="0098590F">
        <w:rPr>
          <w:rFonts w:ascii="Times New Roman" w:hAnsi="Times New Roman"/>
          <w:color w:val="000000"/>
          <w:sz w:val="24"/>
          <w:szCs w:val="24"/>
        </w:rPr>
        <w:t xml:space="preserve">(2) </w:t>
      </w:r>
      <w:r w:rsidR="00135839" w:rsidRPr="00AA1A06">
        <w:rPr>
          <w:rFonts w:ascii="Times New Roman" w:hAnsi="Times New Roman"/>
          <w:color w:val="000000"/>
          <w:sz w:val="24"/>
          <w:szCs w:val="24"/>
        </w:rPr>
        <w:t>pumping mode that consume</w:t>
      </w:r>
      <w:r w:rsidR="00EF2793">
        <w:rPr>
          <w:rFonts w:ascii="Times New Roman" w:hAnsi="Times New Roman"/>
          <w:color w:val="000000"/>
          <w:sz w:val="24"/>
          <w:szCs w:val="24"/>
        </w:rPr>
        <w:t>s</w:t>
      </w:r>
      <w:r w:rsidR="00135839" w:rsidRPr="00AA1A06">
        <w:rPr>
          <w:rFonts w:ascii="Times New Roman" w:hAnsi="Times New Roman"/>
          <w:color w:val="000000"/>
          <w:sz w:val="24"/>
          <w:szCs w:val="24"/>
        </w:rPr>
        <w:t xml:space="preserve"> electricity to move water uphill from the tail reservoir to the head reservoir.</w:t>
      </w:r>
    </w:p>
    <w:p w14:paraId="701064F0" w14:textId="77777777" w:rsidR="00135839" w:rsidRPr="00AA1A06" w:rsidRDefault="00135839" w:rsidP="00AA1A06">
      <w:pPr>
        <w:pStyle w:val="ListParagraph"/>
        <w:tabs>
          <w:tab w:val="left" w:pos="-360"/>
        </w:tabs>
        <w:ind w:left="360"/>
        <w:jc w:val="both"/>
        <w:rPr>
          <w:rFonts w:ascii="Times New Roman" w:hAnsi="Times New Roman"/>
          <w:color w:val="000000"/>
          <w:sz w:val="24"/>
          <w:szCs w:val="24"/>
        </w:rPr>
      </w:pPr>
    </w:p>
    <w:p w14:paraId="12371899" w14:textId="5BF83A95" w:rsidR="00AA743A" w:rsidRDefault="00DE2DA3" w:rsidP="00AA1A06">
      <w:pPr>
        <w:pStyle w:val="ListParagraph"/>
        <w:tabs>
          <w:tab w:val="left" w:pos="-360"/>
        </w:tabs>
        <w:ind w:left="360"/>
        <w:jc w:val="both"/>
        <w:rPr>
          <w:rFonts w:ascii="Times New Roman" w:hAnsi="Times New Roman"/>
          <w:color w:val="000000"/>
          <w:sz w:val="24"/>
          <w:szCs w:val="24"/>
        </w:rPr>
      </w:pPr>
      <w:r>
        <w:rPr>
          <w:rFonts w:ascii="Times New Roman" w:hAnsi="Times New Roman"/>
          <w:color w:val="000000"/>
          <w:sz w:val="24"/>
          <w:szCs w:val="24"/>
        </w:rPr>
        <w:t>As shown in Fig</w:t>
      </w:r>
      <w:r w:rsidR="00B5023A">
        <w:rPr>
          <w:rFonts w:ascii="Times New Roman" w:hAnsi="Times New Roman"/>
          <w:color w:val="000000"/>
          <w:sz w:val="24"/>
          <w:szCs w:val="24"/>
        </w:rPr>
        <w:t>.</w:t>
      </w:r>
      <w:r>
        <w:rPr>
          <w:rFonts w:ascii="Times New Roman" w:hAnsi="Times New Roman"/>
          <w:color w:val="000000"/>
          <w:sz w:val="24"/>
          <w:szCs w:val="24"/>
        </w:rPr>
        <w:t xml:space="preserve"> 5</w:t>
      </w:r>
      <w:r w:rsidR="00ED6491">
        <w:rPr>
          <w:rFonts w:ascii="Times New Roman" w:hAnsi="Times New Roman"/>
          <w:color w:val="000000"/>
          <w:sz w:val="24"/>
          <w:szCs w:val="24"/>
        </w:rPr>
        <w:t>,</w:t>
      </w:r>
      <w:r>
        <w:rPr>
          <w:rFonts w:ascii="Times New Roman" w:hAnsi="Times New Roman"/>
          <w:color w:val="000000"/>
          <w:sz w:val="24"/>
          <w:szCs w:val="24"/>
        </w:rPr>
        <w:t xml:space="preserve"> w</w:t>
      </w:r>
      <w:r w:rsidR="00135839" w:rsidRPr="00AA1A06">
        <w:rPr>
          <w:rFonts w:ascii="Times New Roman" w:hAnsi="Times New Roman"/>
          <w:color w:val="000000"/>
          <w:sz w:val="24"/>
          <w:szCs w:val="24"/>
        </w:rPr>
        <w:t xml:space="preserve">e represent the following features of an </w:t>
      </w:r>
      <w:proofErr w:type="spellStart"/>
      <w:r w:rsidR="00135839" w:rsidRPr="00AA1A06">
        <w:rPr>
          <w:rFonts w:ascii="Times New Roman" w:hAnsi="Times New Roman"/>
          <w:color w:val="000000"/>
          <w:sz w:val="24"/>
          <w:szCs w:val="24"/>
        </w:rPr>
        <w:t>electrolyzer</w:t>
      </w:r>
      <w:proofErr w:type="spellEnd"/>
      <w:r w:rsidR="00135839" w:rsidRPr="00AA1A06">
        <w:rPr>
          <w:rFonts w:ascii="Times New Roman" w:hAnsi="Times New Roman"/>
          <w:color w:val="000000"/>
          <w:sz w:val="24"/>
          <w:szCs w:val="24"/>
        </w:rPr>
        <w:t xml:space="preserve"> using the </w:t>
      </w:r>
      <w:r w:rsidR="00802379">
        <w:rPr>
          <w:rFonts w:ascii="Times New Roman" w:hAnsi="Times New Roman"/>
          <w:color w:val="000000"/>
          <w:sz w:val="24"/>
          <w:szCs w:val="24"/>
        </w:rPr>
        <w:t>PSH</w:t>
      </w:r>
      <w:r>
        <w:rPr>
          <w:rFonts w:ascii="Times New Roman" w:hAnsi="Times New Roman"/>
          <w:color w:val="000000"/>
          <w:sz w:val="24"/>
          <w:szCs w:val="24"/>
        </w:rPr>
        <w:t xml:space="preserve"> station model in PLEXOS. H</w:t>
      </w:r>
      <w:r w:rsidR="00135839" w:rsidRPr="00AA1A06">
        <w:rPr>
          <w:rFonts w:ascii="Times New Roman" w:hAnsi="Times New Roman"/>
          <w:color w:val="000000"/>
          <w:sz w:val="24"/>
          <w:szCs w:val="24"/>
        </w:rPr>
        <w:t xml:space="preserve">ydrogen that is either produced </w:t>
      </w:r>
      <w:r w:rsidR="0098590F">
        <w:rPr>
          <w:rFonts w:ascii="Times New Roman" w:hAnsi="Times New Roman"/>
          <w:color w:val="000000"/>
          <w:sz w:val="24"/>
          <w:szCs w:val="24"/>
        </w:rPr>
        <w:t xml:space="preserve">by electrolysis </w:t>
      </w:r>
      <w:r w:rsidR="00135839" w:rsidRPr="00AA1A06">
        <w:rPr>
          <w:rFonts w:ascii="Times New Roman" w:hAnsi="Times New Roman"/>
          <w:color w:val="000000"/>
          <w:sz w:val="24"/>
          <w:szCs w:val="24"/>
        </w:rPr>
        <w:t xml:space="preserve">or </w:t>
      </w:r>
      <w:r w:rsidR="00EF2793" w:rsidRPr="00AA1A06">
        <w:rPr>
          <w:rFonts w:ascii="Times New Roman" w:hAnsi="Times New Roman"/>
          <w:color w:val="000000"/>
          <w:sz w:val="24"/>
          <w:szCs w:val="24"/>
        </w:rPr>
        <w:t>dr</w:t>
      </w:r>
      <w:r w:rsidR="00EF2793">
        <w:rPr>
          <w:rFonts w:ascii="Times New Roman" w:hAnsi="Times New Roman"/>
          <w:color w:val="000000"/>
          <w:sz w:val="24"/>
          <w:szCs w:val="24"/>
        </w:rPr>
        <w:t>awn</w:t>
      </w:r>
      <w:r w:rsidR="00EF2793" w:rsidRPr="00AA1A06">
        <w:rPr>
          <w:rFonts w:ascii="Times New Roman" w:hAnsi="Times New Roman"/>
          <w:color w:val="000000"/>
          <w:sz w:val="24"/>
          <w:szCs w:val="24"/>
        </w:rPr>
        <w:t xml:space="preserve"> </w:t>
      </w:r>
      <w:r w:rsidR="00135839" w:rsidRPr="00AA1A06">
        <w:rPr>
          <w:rFonts w:ascii="Times New Roman" w:hAnsi="Times New Roman"/>
          <w:color w:val="000000"/>
          <w:sz w:val="24"/>
          <w:szCs w:val="24"/>
        </w:rPr>
        <w:t xml:space="preserve">by FCEVs is </w:t>
      </w:r>
      <w:bookmarkStart w:id="0" w:name="OLE_LINK4"/>
      <w:bookmarkStart w:id="1" w:name="OLE_LINK3"/>
      <w:r w:rsidR="00135839" w:rsidRPr="00AA1A06">
        <w:rPr>
          <w:rFonts w:ascii="Times New Roman" w:hAnsi="Times New Roman"/>
          <w:color w:val="000000"/>
          <w:sz w:val="24"/>
          <w:szCs w:val="24"/>
        </w:rPr>
        <w:t>analog</w:t>
      </w:r>
      <w:r w:rsidR="00EF2793">
        <w:rPr>
          <w:rFonts w:ascii="Times New Roman" w:hAnsi="Times New Roman"/>
          <w:color w:val="000000"/>
          <w:sz w:val="24"/>
          <w:szCs w:val="24"/>
        </w:rPr>
        <w:t>ous</w:t>
      </w:r>
      <w:r w:rsidR="00135839" w:rsidRPr="00AA1A06">
        <w:rPr>
          <w:rFonts w:ascii="Times New Roman" w:hAnsi="Times New Roman"/>
          <w:color w:val="000000"/>
          <w:sz w:val="24"/>
          <w:szCs w:val="24"/>
        </w:rPr>
        <w:t xml:space="preserve"> </w:t>
      </w:r>
      <w:bookmarkEnd w:id="0"/>
      <w:bookmarkEnd w:id="1"/>
      <w:r w:rsidR="00135839" w:rsidRPr="00AA1A06">
        <w:rPr>
          <w:rFonts w:ascii="Times New Roman" w:hAnsi="Times New Roman"/>
          <w:color w:val="000000"/>
          <w:sz w:val="24"/>
          <w:szCs w:val="24"/>
        </w:rPr>
        <w:t xml:space="preserve">to the water that the </w:t>
      </w:r>
      <w:r>
        <w:rPr>
          <w:rFonts w:ascii="Times New Roman" w:hAnsi="Times New Roman"/>
          <w:color w:val="000000"/>
          <w:sz w:val="24"/>
          <w:szCs w:val="24"/>
        </w:rPr>
        <w:t>PSH</w:t>
      </w:r>
      <w:r w:rsidR="00135839" w:rsidRPr="00AA1A06">
        <w:rPr>
          <w:rFonts w:ascii="Times New Roman" w:hAnsi="Times New Roman"/>
          <w:color w:val="000000"/>
          <w:sz w:val="24"/>
          <w:szCs w:val="24"/>
        </w:rPr>
        <w:t xml:space="preserve"> generator moves from its reservoirs. </w:t>
      </w:r>
      <w:r w:rsidR="00AA743A">
        <w:rPr>
          <w:rFonts w:ascii="Times New Roman" w:hAnsi="Times New Roman"/>
          <w:color w:val="000000"/>
          <w:sz w:val="24"/>
          <w:szCs w:val="24"/>
        </w:rPr>
        <w:t xml:space="preserve">In the PSH, the </w:t>
      </w:r>
      <w:r w:rsidR="00AA743A" w:rsidRPr="00AA1A06">
        <w:rPr>
          <w:rFonts w:ascii="Times New Roman" w:hAnsi="Times New Roman"/>
          <w:color w:val="000000"/>
          <w:sz w:val="24"/>
          <w:szCs w:val="24"/>
        </w:rPr>
        <w:t>head reservoir</w:t>
      </w:r>
      <w:r w:rsidR="00AA743A">
        <w:rPr>
          <w:rFonts w:ascii="Times New Roman" w:hAnsi="Times New Roman"/>
          <w:color w:val="000000"/>
          <w:sz w:val="24"/>
          <w:szCs w:val="24"/>
        </w:rPr>
        <w:t xml:space="preserve"> is a place to store energy by keeping the water at a higher altitude.  Similarly, t</w:t>
      </w:r>
      <w:r w:rsidR="00135839" w:rsidRPr="00AA1A06">
        <w:rPr>
          <w:rFonts w:ascii="Times New Roman" w:hAnsi="Times New Roman"/>
          <w:color w:val="000000"/>
          <w:sz w:val="24"/>
          <w:szCs w:val="24"/>
        </w:rPr>
        <w:t>he head reservoir</w:t>
      </w:r>
      <w:r w:rsidR="00AA743A">
        <w:rPr>
          <w:rFonts w:ascii="Times New Roman" w:hAnsi="Times New Roman"/>
          <w:color w:val="000000"/>
          <w:sz w:val="24"/>
          <w:szCs w:val="24"/>
        </w:rPr>
        <w:t xml:space="preserve"> in this model</w:t>
      </w:r>
      <w:r w:rsidR="00135839" w:rsidRPr="00AA1A06">
        <w:rPr>
          <w:rFonts w:ascii="Times New Roman" w:hAnsi="Times New Roman"/>
          <w:color w:val="000000"/>
          <w:sz w:val="24"/>
          <w:szCs w:val="24"/>
        </w:rPr>
        <w:t xml:space="preserve"> is a proxy for the </w:t>
      </w:r>
      <w:r w:rsidR="00EF2793">
        <w:rPr>
          <w:rFonts w:ascii="Times New Roman" w:hAnsi="Times New Roman"/>
          <w:color w:val="000000"/>
          <w:sz w:val="24"/>
          <w:szCs w:val="24"/>
        </w:rPr>
        <w:t xml:space="preserve">amount of hydrogen in a station’s </w:t>
      </w:r>
      <w:r w:rsidR="00135839" w:rsidRPr="00AA1A06">
        <w:rPr>
          <w:rFonts w:ascii="Times New Roman" w:hAnsi="Times New Roman"/>
          <w:color w:val="000000"/>
          <w:sz w:val="24"/>
          <w:szCs w:val="24"/>
        </w:rPr>
        <w:t>hydrogen storage tank</w:t>
      </w:r>
      <w:r w:rsidR="00EF2793">
        <w:rPr>
          <w:rFonts w:ascii="Times New Roman" w:hAnsi="Times New Roman"/>
          <w:color w:val="000000"/>
          <w:sz w:val="24"/>
          <w:szCs w:val="24"/>
        </w:rPr>
        <w:t xml:space="preserve">s, </w:t>
      </w:r>
      <w:r>
        <w:rPr>
          <w:rFonts w:ascii="Times New Roman" w:hAnsi="Times New Roman"/>
          <w:color w:val="000000"/>
          <w:sz w:val="24"/>
          <w:szCs w:val="24"/>
        </w:rPr>
        <w:t>for FCEV refueling</w:t>
      </w:r>
      <w:r w:rsidR="00135839" w:rsidRPr="00AA1A06">
        <w:rPr>
          <w:rFonts w:ascii="Times New Roman" w:hAnsi="Times New Roman"/>
          <w:color w:val="000000"/>
          <w:sz w:val="24"/>
          <w:szCs w:val="24"/>
        </w:rPr>
        <w:t xml:space="preserve">. </w:t>
      </w:r>
      <w:r w:rsidR="00650C1B">
        <w:rPr>
          <w:rFonts w:ascii="Times New Roman" w:hAnsi="Times New Roman"/>
          <w:color w:val="000000"/>
          <w:sz w:val="24"/>
          <w:szCs w:val="24"/>
        </w:rPr>
        <w:t xml:space="preserve">The hydrogen demand from FCEVs is </w:t>
      </w:r>
      <w:r w:rsidR="00D76F5B">
        <w:rPr>
          <w:rFonts w:ascii="Times New Roman" w:hAnsi="Times New Roman"/>
          <w:color w:val="000000"/>
          <w:sz w:val="24"/>
          <w:szCs w:val="24"/>
        </w:rPr>
        <w:t xml:space="preserve">imported from H2VGI and </w:t>
      </w:r>
      <w:r w:rsidR="00650C1B">
        <w:rPr>
          <w:rFonts w:ascii="Times New Roman" w:hAnsi="Times New Roman"/>
          <w:color w:val="000000"/>
          <w:sz w:val="24"/>
          <w:szCs w:val="24"/>
        </w:rPr>
        <w:t xml:space="preserve">modeled as spilled water from </w:t>
      </w:r>
      <w:r w:rsidR="00EF2793">
        <w:rPr>
          <w:rFonts w:ascii="Times New Roman" w:hAnsi="Times New Roman"/>
          <w:color w:val="000000"/>
          <w:sz w:val="24"/>
          <w:szCs w:val="24"/>
        </w:rPr>
        <w:t xml:space="preserve">the </w:t>
      </w:r>
      <w:r w:rsidR="00650C1B">
        <w:rPr>
          <w:rFonts w:ascii="Times New Roman" w:hAnsi="Times New Roman"/>
          <w:color w:val="000000"/>
          <w:sz w:val="24"/>
          <w:szCs w:val="24"/>
        </w:rPr>
        <w:t>head reservoir</w:t>
      </w:r>
      <w:r w:rsidR="00D76F5B">
        <w:rPr>
          <w:rFonts w:ascii="Times New Roman" w:hAnsi="Times New Roman"/>
          <w:color w:val="000000"/>
          <w:sz w:val="24"/>
          <w:szCs w:val="24"/>
        </w:rPr>
        <w:t xml:space="preserve"> in </w:t>
      </w:r>
      <w:r w:rsidR="00EF2793">
        <w:rPr>
          <w:rFonts w:ascii="Times New Roman" w:hAnsi="Times New Roman"/>
          <w:color w:val="000000"/>
          <w:sz w:val="24"/>
          <w:szCs w:val="24"/>
        </w:rPr>
        <w:t xml:space="preserve">the PSH model in </w:t>
      </w:r>
      <w:r w:rsidR="00D76F5B">
        <w:rPr>
          <w:rFonts w:ascii="Times New Roman" w:hAnsi="Times New Roman"/>
          <w:color w:val="000000"/>
          <w:sz w:val="24"/>
          <w:szCs w:val="24"/>
        </w:rPr>
        <w:t>PLEXOS</w:t>
      </w:r>
      <w:r w:rsidR="00650C1B">
        <w:rPr>
          <w:rFonts w:ascii="Times New Roman" w:hAnsi="Times New Roman"/>
          <w:color w:val="000000"/>
          <w:sz w:val="24"/>
          <w:szCs w:val="24"/>
        </w:rPr>
        <w:t xml:space="preserve">. It enables the system to constrain the status of </w:t>
      </w:r>
      <w:r w:rsidR="00EF2793">
        <w:rPr>
          <w:rFonts w:ascii="Times New Roman" w:hAnsi="Times New Roman"/>
          <w:color w:val="000000"/>
          <w:sz w:val="24"/>
          <w:szCs w:val="24"/>
        </w:rPr>
        <w:t xml:space="preserve">the </w:t>
      </w:r>
      <w:r w:rsidR="00650C1B">
        <w:rPr>
          <w:rFonts w:ascii="Times New Roman" w:hAnsi="Times New Roman"/>
          <w:color w:val="000000"/>
          <w:sz w:val="24"/>
          <w:szCs w:val="24"/>
        </w:rPr>
        <w:t xml:space="preserve">head reservoir to guarantee there is always enough hydrogen to support vehicles’ </w:t>
      </w:r>
      <w:r w:rsidR="00EF2793">
        <w:rPr>
          <w:rFonts w:ascii="Times New Roman" w:hAnsi="Times New Roman"/>
          <w:color w:val="000000"/>
          <w:sz w:val="24"/>
          <w:szCs w:val="24"/>
        </w:rPr>
        <w:t xml:space="preserve">fueling </w:t>
      </w:r>
      <w:r w:rsidR="00650C1B">
        <w:rPr>
          <w:rFonts w:ascii="Times New Roman" w:hAnsi="Times New Roman"/>
          <w:color w:val="000000"/>
          <w:sz w:val="24"/>
          <w:szCs w:val="24"/>
        </w:rPr>
        <w:t>demand</w:t>
      </w:r>
      <w:r w:rsidR="00EF2793">
        <w:rPr>
          <w:rFonts w:ascii="Times New Roman" w:hAnsi="Times New Roman"/>
          <w:color w:val="000000"/>
          <w:sz w:val="24"/>
          <w:szCs w:val="24"/>
        </w:rPr>
        <w:t>s</w:t>
      </w:r>
      <w:r w:rsidR="00650C1B">
        <w:rPr>
          <w:rFonts w:ascii="Times New Roman" w:hAnsi="Times New Roman"/>
          <w:color w:val="000000"/>
          <w:sz w:val="24"/>
          <w:szCs w:val="24"/>
        </w:rPr>
        <w:t xml:space="preserve">. </w:t>
      </w:r>
      <w:r w:rsidR="002758CB">
        <w:rPr>
          <w:rFonts w:ascii="Times New Roman" w:hAnsi="Times New Roman"/>
          <w:color w:val="000000"/>
          <w:sz w:val="24"/>
          <w:szCs w:val="24"/>
        </w:rPr>
        <w:t>Specifically, we describe the analogy as follows</w:t>
      </w:r>
      <w:r w:rsidR="008A5F02">
        <w:rPr>
          <w:rFonts w:ascii="Times New Roman" w:hAnsi="Times New Roman"/>
          <w:color w:val="000000"/>
          <w:sz w:val="24"/>
          <w:szCs w:val="24"/>
        </w:rPr>
        <w:t>:</w:t>
      </w:r>
    </w:p>
    <w:p w14:paraId="359A609B" w14:textId="41BC404F" w:rsidR="00AA743A" w:rsidRPr="00E8741C" w:rsidRDefault="002758CB" w:rsidP="00E8741C">
      <w:pPr>
        <w:pStyle w:val="ListParagraph"/>
        <w:numPr>
          <w:ilvl w:val="1"/>
          <w:numId w:val="40"/>
        </w:numPr>
        <w:tabs>
          <w:tab w:val="left" w:pos="-360"/>
        </w:tabs>
        <w:jc w:val="both"/>
        <w:rPr>
          <w:rFonts w:ascii="Times New Roman" w:hAnsi="Times New Roman"/>
          <w:color w:val="000000"/>
          <w:sz w:val="24"/>
          <w:szCs w:val="24"/>
        </w:rPr>
      </w:pPr>
      <w:r>
        <w:rPr>
          <w:rFonts w:ascii="Times New Roman" w:hAnsi="Times New Roman"/>
          <w:color w:val="000000"/>
          <w:sz w:val="24"/>
          <w:szCs w:val="24"/>
        </w:rPr>
        <w:lastRenderedPageBreak/>
        <w:t>The</w:t>
      </w:r>
      <w:r w:rsidR="00AA743A" w:rsidRPr="00E8741C">
        <w:rPr>
          <w:rFonts w:ascii="Times New Roman" w:hAnsi="Times New Roman"/>
          <w:color w:val="000000"/>
          <w:sz w:val="24"/>
          <w:szCs w:val="24"/>
        </w:rPr>
        <w:t xml:space="preserve"> red </w:t>
      </w:r>
      <w:r w:rsidR="00BE5DD2">
        <w:rPr>
          <w:rFonts w:ascii="Times New Roman" w:hAnsi="Times New Roman"/>
          <w:color w:val="000000"/>
          <w:sz w:val="24"/>
          <w:szCs w:val="24"/>
        </w:rPr>
        <w:t>arrow line</w:t>
      </w:r>
      <w:r w:rsidR="00AA743A" w:rsidRPr="00E8741C">
        <w:rPr>
          <w:rFonts w:ascii="Times New Roman" w:hAnsi="Times New Roman"/>
          <w:color w:val="000000"/>
          <w:sz w:val="24"/>
          <w:szCs w:val="24"/>
        </w:rPr>
        <w:t xml:space="preserve"> </w:t>
      </w:r>
      <w:r w:rsidR="00BE5DD2">
        <w:rPr>
          <w:rFonts w:ascii="Times New Roman" w:hAnsi="Times New Roman"/>
          <w:color w:val="000000"/>
          <w:sz w:val="24"/>
          <w:szCs w:val="24"/>
        </w:rPr>
        <w:t>represent</w:t>
      </w:r>
      <w:r w:rsidR="00AA743A" w:rsidRPr="00E8741C">
        <w:rPr>
          <w:rFonts w:ascii="Times New Roman" w:hAnsi="Times New Roman"/>
          <w:color w:val="000000"/>
          <w:sz w:val="24"/>
          <w:szCs w:val="24"/>
        </w:rPr>
        <w:t xml:space="preserve">s the water is pumped from the tail reservoir to the head reservoir by consuming the electricity. This process </w:t>
      </w:r>
      <w:r w:rsidR="00BE5DD2">
        <w:rPr>
          <w:rFonts w:ascii="Times New Roman" w:hAnsi="Times New Roman"/>
          <w:color w:val="000000"/>
          <w:sz w:val="24"/>
          <w:szCs w:val="24"/>
        </w:rPr>
        <w:t>simulates</w:t>
      </w:r>
      <w:r w:rsidR="00AA743A" w:rsidRPr="00E8741C">
        <w:rPr>
          <w:rFonts w:ascii="Times New Roman" w:hAnsi="Times New Roman"/>
          <w:color w:val="000000"/>
          <w:sz w:val="24"/>
          <w:szCs w:val="24"/>
        </w:rPr>
        <w:t xml:space="preserve"> the hydrogen </w:t>
      </w:r>
      <w:r w:rsidR="00BE5DD2">
        <w:rPr>
          <w:rFonts w:ascii="Times New Roman" w:hAnsi="Times New Roman"/>
          <w:color w:val="000000"/>
          <w:sz w:val="24"/>
          <w:szCs w:val="24"/>
        </w:rPr>
        <w:t>production</w:t>
      </w:r>
      <w:r w:rsidR="00AA743A" w:rsidRPr="00E8741C">
        <w:rPr>
          <w:rFonts w:ascii="Times New Roman" w:hAnsi="Times New Roman"/>
          <w:color w:val="000000"/>
          <w:sz w:val="24"/>
          <w:szCs w:val="24"/>
        </w:rPr>
        <w:t xml:space="preserve"> by consuming the electricity.</w:t>
      </w:r>
    </w:p>
    <w:p w14:paraId="7E78E5D5" w14:textId="7FB574F7" w:rsidR="00AA743A" w:rsidRPr="00E8741C" w:rsidRDefault="00AA743A" w:rsidP="00E8741C">
      <w:pPr>
        <w:pStyle w:val="ListParagraph"/>
        <w:numPr>
          <w:ilvl w:val="1"/>
          <w:numId w:val="40"/>
        </w:numPr>
        <w:tabs>
          <w:tab w:val="left" w:pos="-360"/>
        </w:tabs>
        <w:jc w:val="both"/>
        <w:rPr>
          <w:rFonts w:ascii="Times New Roman" w:hAnsi="Times New Roman"/>
          <w:color w:val="000000"/>
          <w:sz w:val="24"/>
          <w:szCs w:val="24"/>
        </w:rPr>
      </w:pPr>
      <w:r w:rsidRPr="00E8741C">
        <w:rPr>
          <w:rFonts w:ascii="Times New Roman" w:hAnsi="Times New Roman"/>
          <w:color w:val="000000"/>
          <w:sz w:val="24"/>
          <w:szCs w:val="24"/>
        </w:rPr>
        <w:t>Once the water is spilled to the sea from the head reservoir, the water volume in the head reservoir will decrease. Similarly, filling the FCEV hy</w:t>
      </w:r>
      <w:r w:rsidR="00BE5DD2">
        <w:rPr>
          <w:rFonts w:ascii="Times New Roman" w:hAnsi="Times New Roman"/>
          <w:color w:val="000000"/>
          <w:sz w:val="24"/>
          <w:szCs w:val="24"/>
        </w:rPr>
        <w:t>drogen tank at hydrogen station</w:t>
      </w:r>
      <w:r w:rsidRPr="00E8741C">
        <w:rPr>
          <w:rFonts w:ascii="Times New Roman" w:hAnsi="Times New Roman"/>
          <w:color w:val="000000"/>
          <w:sz w:val="24"/>
          <w:szCs w:val="24"/>
        </w:rPr>
        <w:t xml:space="preserve"> will decrease the hydrogen storage</w:t>
      </w:r>
      <w:r w:rsidR="008A5F02">
        <w:rPr>
          <w:rFonts w:ascii="Times New Roman" w:hAnsi="Times New Roman"/>
          <w:color w:val="000000"/>
          <w:sz w:val="24"/>
          <w:szCs w:val="24"/>
        </w:rPr>
        <w:t xml:space="preserve"> </w:t>
      </w:r>
      <w:r w:rsidR="00BE5DD2">
        <w:rPr>
          <w:rFonts w:ascii="Times New Roman" w:hAnsi="Times New Roman"/>
          <w:color w:val="000000"/>
          <w:sz w:val="24"/>
          <w:szCs w:val="24"/>
        </w:rPr>
        <w:t xml:space="preserve">level </w:t>
      </w:r>
      <w:r w:rsidR="008A5F02">
        <w:rPr>
          <w:rFonts w:ascii="Times New Roman" w:hAnsi="Times New Roman"/>
          <w:color w:val="000000"/>
          <w:sz w:val="24"/>
          <w:szCs w:val="24"/>
        </w:rPr>
        <w:t>at hydrogen station</w:t>
      </w:r>
      <w:r w:rsidRPr="00E8741C">
        <w:rPr>
          <w:rFonts w:ascii="Times New Roman" w:hAnsi="Times New Roman"/>
          <w:color w:val="000000"/>
          <w:sz w:val="24"/>
          <w:szCs w:val="24"/>
        </w:rPr>
        <w:t xml:space="preserve">. </w:t>
      </w:r>
    </w:p>
    <w:p w14:paraId="7F16202D" w14:textId="567AA24B" w:rsidR="00AA743A" w:rsidRDefault="00BE5DD2" w:rsidP="00E8741C">
      <w:pPr>
        <w:pStyle w:val="ListParagraph"/>
        <w:numPr>
          <w:ilvl w:val="1"/>
          <w:numId w:val="40"/>
        </w:numPr>
        <w:tabs>
          <w:tab w:val="left" w:pos="-360"/>
        </w:tabs>
        <w:jc w:val="both"/>
        <w:rPr>
          <w:rFonts w:ascii="Times New Roman" w:hAnsi="Times New Roman"/>
          <w:color w:val="000000"/>
          <w:sz w:val="24"/>
          <w:szCs w:val="24"/>
        </w:rPr>
      </w:pPr>
      <w:r>
        <w:rPr>
          <w:rFonts w:ascii="Times New Roman" w:hAnsi="Times New Roman"/>
          <w:color w:val="000000"/>
          <w:sz w:val="24"/>
          <w:szCs w:val="24"/>
        </w:rPr>
        <w:t>The</w:t>
      </w:r>
      <w:r w:rsidR="00AA743A" w:rsidRPr="00E8741C">
        <w:rPr>
          <w:rFonts w:ascii="Times New Roman" w:hAnsi="Times New Roman"/>
          <w:color w:val="000000"/>
          <w:sz w:val="24"/>
          <w:szCs w:val="24"/>
        </w:rPr>
        <w:t xml:space="preserve"> </w:t>
      </w:r>
      <w:r w:rsidR="002758CB">
        <w:rPr>
          <w:rFonts w:ascii="Times New Roman" w:hAnsi="Times New Roman"/>
          <w:color w:val="000000"/>
          <w:sz w:val="24"/>
          <w:szCs w:val="24"/>
        </w:rPr>
        <w:t>dash</w:t>
      </w:r>
      <w:r w:rsidR="00AA743A" w:rsidRPr="00E8741C">
        <w:rPr>
          <w:rFonts w:ascii="Times New Roman" w:hAnsi="Times New Roman"/>
          <w:color w:val="000000"/>
          <w:sz w:val="24"/>
          <w:szCs w:val="24"/>
        </w:rPr>
        <w:t xml:space="preserve"> blue </w:t>
      </w:r>
      <w:r>
        <w:rPr>
          <w:rFonts w:ascii="Times New Roman" w:hAnsi="Times New Roman"/>
          <w:color w:val="000000"/>
          <w:sz w:val="24"/>
          <w:szCs w:val="24"/>
        </w:rPr>
        <w:t>arrow line (H2G)</w:t>
      </w:r>
      <w:r w:rsidR="00AA743A" w:rsidRPr="00E8741C">
        <w:rPr>
          <w:rFonts w:ascii="Times New Roman" w:hAnsi="Times New Roman"/>
          <w:color w:val="000000"/>
          <w:sz w:val="24"/>
          <w:szCs w:val="24"/>
        </w:rPr>
        <w:t xml:space="preserve"> represents </w:t>
      </w:r>
      <w:r>
        <w:rPr>
          <w:rFonts w:ascii="Times New Roman" w:hAnsi="Times New Roman"/>
          <w:color w:val="000000"/>
          <w:sz w:val="24"/>
          <w:szCs w:val="24"/>
        </w:rPr>
        <w:t xml:space="preserve">that </w:t>
      </w:r>
      <w:r w:rsidR="00AA743A" w:rsidRPr="00E8741C">
        <w:rPr>
          <w:rFonts w:ascii="Times New Roman" w:hAnsi="Times New Roman"/>
          <w:color w:val="000000"/>
          <w:sz w:val="24"/>
          <w:szCs w:val="24"/>
        </w:rPr>
        <w:t xml:space="preserve">the water flows from the head reservoir to the tail reservoir, which is an electricity generation process. </w:t>
      </w:r>
      <w:r>
        <w:rPr>
          <w:rFonts w:ascii="Times New Roman" w:hAnsi="Times New Roman"/>
          <w:color w:val="000000"/>
          <w:sz w:val="24"/>
          <w:szCs w:val="24"/>
        </w:rPr>
        <w:t>T</w:t>
      </w:r>
      <w:r w:rsidR="00AA743A" w:rsidRPr="00E8741C">
        <w:rPr>
          <w:rFonts w:ascii="Times New Roman" w:hAnsi="Times New Roman"/>
          <w:color w:val="000000"/>
          <w:sz w:val="24"/>
          <w:szCs w:val="24"/>
        </w:rPr>
        <w:t>he PSH station will work in the generation mode to feed electricity back to the grid.</w:t>
      </w:r>
    </w:p>
    <w:p w14:paraId="421D0C15" w14:textId="77777777" w:rsidR="00E55B6E" w:rsidRPr="00E8741C" w:rsidRDefault="00E55B6E" w:rsidP="00E55B6E">
      <w:pPr>
        <w:pStyle w:val="ListParagraph"/>
        <w:tabs>
          <w:tab w:val="left" w:pos="-360"/>
        </w:tabs>
        <w:jc w:val="both"/>
        <w:rPr>
          <w:rFonts w:ascii="Times New Roman" w:hAnsi="Times New Roman"/>
          <w:color w:val="000000"/>
          <w:sz w:val="24"/>
          <w:szCs w:val="24"/>
        </w:rPr>
      </w:pPr>
    </w:p>
    <w:p w14:paraId="3FFD4300" w14:textId="16BBA1E2" w:rsidR="00135839" w:rsidRPr="00AA1A06" w:rsidRDefault="00BE5DD2" w:rsidP="00AA1A06">
      <w:pPr>
        <w:pStyle w:val="ListParagraph"/>
        <w:tabs>
          <w:tab w:val="left" w:pos="-360"/>
        </w:tabs>
        <w:ind w:left="360"/>
        <w:jc w:val="both"/>
        <w:rPr>
          <w:rFonts w:ascii="Times New Roman" w:hAnsi="Times New Roman"/>
          <w:color w:val="000000"/>
          <w:sz w:val="24"/>
          <w:szCs w:val="24"/>
        </w:rPr>
      </w:pPr>
      <w:r>
        <w:rPr>
          <w:rFonts w:ascii="Times New Roman" w:hAnsi="Times New Roman"/>
          <w:color w:val="000000"/>
          <w:sz w:val="24"/>
          <w:szCs w:val="24"/>
        </w:rPr>
        <w:t xml:space="preserve">It should be noted that in the first step, we </w:t>
      </w:r>
      <w:r w:rsidRPr="00AA1A06">
        <w:rPr>
          <w:rFonts w:ascii="Times New Roman" w:hAnsi="Times New Roman"/>
          <w:color w:val="000000"/>
          <w:sz w:val="24"/>
          <w:szCs w:val="24"/>
        </w:rPr>
        <w:t>are only simulat</w:t>
      </w:r>
      <w:r>
        <w:rPr>
          <w:rFonts w:ascii="Times New Roman" w:hAnsi="Times New Roman"/>
          <w:color w:val="000000"/>
          <w:sz w:val="24"/>
          <w:szCs w:val="24"/>
        </w:rPr>
        <w:t>ing the H1G case, which means the water cannot flow from head reservoir to the tail reservoir.</w:t>
      </w:r>
      <w:r w:rsidR="00AA743A" w:rsidRPr="00E8741C">
        <w:rPr>
          <w:rFonts w:ascii="Times New Roman" w:hAnsi="Times New Roman"/>
          <w:color w:val="000000"/>
          <w:sz w:val="24"/>
          <w:szCs w:val="24"/>
        </w:rPr>
        <w:t xml:space="preserve"> </w:t>
      </w:r>
      <w:r>
        <w:rPr>
          <w:rFonts w:ascii="Times New Roman" w:hAnsi="Times New Roman"/>
          <w:color w:val="000000"/>
          <w:sz w:val="24"/>
          <w:szCs w:val="24"/>
        </w:rPr>
        <w:t>Thus</w:t>
      </w:r>
      <w:r w:rsidR="00AA743A" w:rsidRPr="00E8741C">
        <w:rPr>
          <w:rFonts w:ascii="Times New Roman" w:hAnsi="Times New Roman"/>
          <w:color w:val="000000"/>
          <w:sz w:val="24"/>
          <w:szCs w:val="24"/>
        </w:rPr>
        <w:t>, only the H1G process is considered.</w:t>
      </w:r>
      <w:r w:rsidR="008A5F02">
        <w:rPr>
          <w:rFonts w:ascii="Times New Roman" w:hAnsi="Times New Roman"/>
          <w:color w:val="000000"/>
          <w:sz w:val="24"/>
          <w:szCs w:val="24"/>
        </w:rPr>
        <w:t xml:space="preserve"> </w:t>
      </w:r>
      <w:r w:rsidR="00650C1B">
        <w:rPr>
          <w:rFonts w:ascii="Times New Roman" w:hAnsi="Times New Roman"/>
          <w:color w:val="000000"/>
          <w:sz w:val="24"/>
          <w:szCs w:val="24"/>
        </w:rPr>
        <w:t xml:space="preserve">However, the conceptual model has the potential to simulate H2G case as well. </w:t>
      </w:r>
      <m:oMath>
        <m:sSup>
          <m:sSupPr>
            <m:ctrlPr>
              <w:rPr>
                <w:rFonts w:ascii="Cambria Math" w:hAnsi="Cambria Math"/>
                <w:color w:val="000000"/>
                <w:sz w:val="24"/>
                <w:szCs w:val="24"/>
              </w:rPr>
            </m:ctrlPr>
          </m:sSupPr>
          <m:e>
            <m:r>
              <w:rPr>
                <w:rFonts w:ascii="Cambria Math" w:hAnsi="Cambria Math"/>
                <w:color w:val="000000"/>
                <w:sz w:val="24"/>
                <w:szCs w:val="24"/>
              </w:rPr>
              <m:t>P</m:t>
            </m:r>
          </m:e>
          <m:sup>
            <m:r>
              <w:rPr>
                <w:rFonts w:ascii="Cambria Math" w:hAnsi="Cambria Math"/>
                <w:color w:val="000000"/>
                <w:sz w:val="24"/>
                <w:szCs w:val="24"/>
              </w:rPr>
              <m:t>max</m:t>
            </m:r>
          </m:sup>
        </m:sSup>
      </m:oMath>
      <w:r w:rsidR="003A6E77">
        <w:rPr>
          <w:rFonts w:ascii="Times New Roman" w:hAnsi="Times New Roman"/>
          <w:color w:val="000000"/>
          <w:sz w:val="24"/>
          <w:szCs w:val="24"/>
        </w:rPr>
        <w:t xml:space="preserve">is the maximum power of the hydrogen production of the </w:t>
      </w:r>
      <w:proofErr w:type="spellStart"/>
      <w:proofErr w:type="gramStart"/>
      <w:r w:rsidR="003A6E77">
        <w:rPr>
          <w:rFonts w:ascii="Times New Roman" w:hAnsi="Times New Roman"/>
          <w:color w:val="000000"/>
          <w:sz w:val="24"/>
          <w:szCs w:val="24"/>
        </w:rPr>
        <w:t>electrolyzer</w:t>
      </w:r>
      <w:proofErr w:type="spellEnd"/>
      <w:r w:rsidR="003A6E77">
        <w:rPr>
          <w:rFonts w:ascii="Times New Roman" w:hAnsi="Times New Roman"/>
          <w:color w:val="000000"/>
          <w:sz w:val="24"/>
          <w:szCs w:val="24"/>
        </w:rPr>
        <w:t>.</w:t>
      </w:r>
      <w:proofErr w:type="gramEnd"/>
      <w:r w:rsidR="003A6E77">
        <w:rPr>
          <w:rFonts w:ascii="Times New Roman" w:hAnsi="Times New Roman"/>
          <w:color w:val="000000"/>
          <w:sz w:val="24"/>
          <w:szCs w:val="24"/>
        </w:rPr>
        <w:t xml:space="preserve"> </w:t>
      </w:r>
      <m:oMath>
        <m:sSup>
          <m:sSupPr>
            <m:ctrlPr>
              <w:rPr>
                <w:rFonts w:ascii="Cambria Math" w:hAnsi="Cambria Math"/>
                <w:color w:val="000000"/>
                <w:sz w:val="24"/>
                <w:szCs w:val="24"/>
              </w:rPr>
            </m:ctrlPr>
          </m:sSupPr>
          <m:e>
            <m:r>
              <w:rPr>
                <w:rFonts w:ascii="Cambria Math" w:hAnsi="Cambria Math"/>
                <w:color w:val="000000"/>
                <w:sz w:val="24"/>
                <w:szCs w:val="24"/>
              </w:rPr>
              <m:t>P</m:t>
            </m:r>
          </m:e>
          <m:sup>
            <m:r>
              <w:rPr>
                <w:rFonts w:ascii="Cambria Math" w:hAnsi="Cambria Math"/>
                <w:color w:val="000000"/>
                <w:sz w:val="24"/>
                <w:szCs w:val="24"/>
              </w:rPr>
              <m:t>L</m:t>
            </m:r>
          </m:sup>
        </m:sSup>
      </m:oMath>
      <w:r w:rsidR="003A6E77">
        <w:rPr>
          <w:rFonts w:ascii="Times New Roman" w:hAnsi="Times New Roman"/>
          <w:color w:val="000000"/>
          <w:sz w:val="24"/>
          <w:szCs w:val="24"/>
        </w:rPr>
        <w:t>is the hydrogen production load</w:t>
      </w:r>
      <w:r w:rsidR="004B09E3">
        <w:rPr>
          <w:rFonts w:ascii="Times New Roman" w:hAnsi="Times New Roman"/>
          <w:color w:val="000000"/>
          <w:sz w:val="24"/>
          <w:szCs w:val="24"/>
        </w:rPr>
        <w:t xml:space="preserve">, which is time </w:t>
      </w:r>
      <w:proofErr w:type="gramStart"/>
      <w:r w:rsidR="001B759E">
        <w:rPr>
          <w:rFonts w:ascii="Times New Roman" w:hAnsi="Times New Roman"/>
          <w:color w:val="000000"/>
          <w:sz w:val="24"/>
          <w:szCs w:val="24"/>
        </w:rPr>
        <w:t>varying</w:t>
      </w:r>
      <w:r w:rsidR="000D71FB">
        <w:rPr>
          <w:rFonts w:ascii="Times New Roman" w:hAnsi="Times New Roman"/>
          <w:color w:val="000000"/>
          <w:sz w:val="24"/>
          <w:szCs w:val="24"/>
        </w:rPr>
        <w:t>.</w:t>
      </w:r>
      <w:proofErr w:type="gramEnd"/>
      <w:r w:rsidR="003A6E77">
        <w:rPr>
          <w:rFonts w:ascii="Times New Roman" w:hAnsi="Times New Roman"/>
          <w:color w:val="000000"/>
          <w:sz w:val="24"/>
          <w:szCs w:val="24"/>
        </w:rPr>
        <w:t xml:space="preserve"> </w:t>
      </w:r>
      <m:oMath>
        <m:sSup>
          <m:sSupPr>
            <m:ctrlPr>
              <w:rPr>
                <w:rFonts w:ascii="Cambria Math" w:hAnsi="Cambria Math"/>
                <w:color w:val="000000"/>
                <w:sz w:val="24"/>
                <w:szCs w:val="24"/>
              </w:rPr>
            </m:ctrlPr>
          </m:sSupPr>
          <m:e>
            <m:r>
              <w:rPr>
                <w:rFonts w:ascii="Cambria Math" w:hAnsi="Cambria Math"/>
                <w:color w:val="000000"/>
                <w:sz w:val="24"/>
                <w:szCs w:val="24"/>
              </w:rPr>
              <m:t>P</m:t>
            </m:r>
          </m:e>
          <m:sup>
            <m:r>
              <w:rPr>
                <w:rFonts w:ascii="Cambria Math" w:hAnsi="Cambria Math"/>
                <w:color w:val="000000"/>
                <w:sz w:val="24"/>
                <w:szCs w:val="24"/>
              </w:rPr>
              <m:t>G</m:t>
            </m:r>
          </m:sup>
        </m:sSup>
      </m:oMath>
      <w:r w:rsidR="00D34DFF">
        <w:rPr>
          <w:rFonts w:ascii="Times New Roman" w:hAnsi="Times New Roman"/>
          <w:color w:val="000000"/>
          <w:sz w:val="24"/>
          <w:szCs w:val="24"/>
        </w:rPr>
        <w:t xml:space="preserve"> </w:t>
      </w:r>
      <w:r w:rsidR="003A6E77">
        <w:rPr>
          <w:rFonts w:ascii="Times New Roman" w:hAnsi="Times New Roman"/>
          <w:color w:val="000000"/>
          <w:sz w:val="24"/>
          <w:szCs w:val="24"/>
        </w:rPr>
        <w:t xml:space="preserve">is the </w:t>
      </w:r>
      <w:r w:rsidR="00921282">
        <w:rPr>
          <w:rFonts w:ascii="Times New Roman" w:hAnsi="Times New Roman"/>
          <w:color w:val="000000"/>
          <w:sz w:val="24"/>
          <w:szCs w:val="24"/>
        </w:rPr>
        <w:t>power of generation</w:t>
      </w:r>
      <w:r w:rsidR="003A6E77">
        <w:rPr>
          <w:rFonts w:ascii="Times New Roman" w:hAnsi="Times New Roman"/>
          <w:color w:val="000000"/>
          <w:sz w:val="24"/>
          <w:szCs w:val="24"/>
        </w:rPr>
        <w:t xml:space="preserve"> by </w:t>
      </w:r>
      <w:r w:rsidR="008D09E6">
        <w:rPr>
          <w:rFonts w:ascii="Times New Roman" w:hAnsi="Times New Roman"/>
          <w:color w:val="000000"/>
          <w:sz w:val="24"/>
          <w:szCs w:val="24"/>
        </w:rPr>
        <w:t>consuming</w:t>
      </w:r>
      <w:r w:rsidR="003A6E77">
        <w:rPr>
          <w:rFonts w:ascii="Times New Roman" w:hAnsi="Times New Roman"/>
          <w:color w:val="000000"/>
          <w:sz w:val="24"/>
          <w:szCs w:val="24"/>
        </w:rPr>
        <w:t xml:space="preserve"> hydrogen</w:t>
      </w:r>
      <w:r w:rsidR="00921282">
        <w:rPr>
          <w:rFonts w:ascii="Times New Roman" w:hAnsi="Times New Roman"/>
          <w:color w:val="000000"/>
          <w:sz w:val="24"/>
          <w:szCs w:val="24"/>
        </w:rPr>
        <w:t xml:space="preserve"> in H2G case</w:t>
      </w:r>
      <w:r w:rsidR="003A6E77">
        <w:rPr>
          <w:rFonts w:ascii="Times New Roman" w:hAnsi="Times New Roman"/>
          <w:color w:val="000000"/>
          <w:sz w:val="24"/>
          <w:szCs w:val="24"/>
        </w:rPr>
        <w:t xml:space="preserve">. </w:t>
      </w:r>
    </w:p>
    <w:p w14:paraId="72001B8F" w14:textId="77777777" w:rsidR="00135839" w:rsidRDefault="00820388" w:rsidP="00AA1A06">
      <w:pPr>
        <w:pStyle w:val="ListParagraph"/>
        <w:tabs>
          <w:tab w:val="left" w:pos="-360"/>
        </w:tabs>
        <w:ind w:left="36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76914FF6" wp14:editId="3FB595E4">
            <wp:extent cx="5943600" cy="3689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1-05 at 1.59.2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89985"/>
                    </a:xfrm>
                    <a:prstGeom prst="rect">
                      <a:avLst/>
                    </a:prstGeom>
                  </pic:spPr>
                </pic:pic>
              </a:graphicData>
            </a:graphic>
          </wp:inline>
        </w:drawing>
      </w:r>
    </w:p>
    <w:p w14:paraId="092E1E82" w14:textId="77777777" w:rsidR="00650C1B" w:rsidRDefault="00650C1B" w:rsidP="00650C1B">
      <w:pPr>
        <w:jc w:val="center"/>
      </w:pPr>
      <w:r>
        <w:t>Figure. 5. Conceptual model to integrate hydrogen systems into PLEXOS as PSH stations.</w:t>
      </w:r>
    </w:p>
    <w:p w14:paraId="495527E2" w14:textId="77777777" w:rsidR="00650C1B" w:rsidRPr="00AA1A06" w:rsidRDefault="00650C1B" w:rsidP="00AA1A06">
      <w:pPr>
        <w:pStyle w:val="ListParagraph"/>
        <w:tabs>
          <w:tab w:val="left" w:pos="-360"/>
        </w:tabs>
        <w:ind w:left="360"/>
        <w:jc w:val="both"/>
        <w:rPr>
          <w:rFonts w:ascii="Times New Roman" w:hAnsi="Times New Roman"/>
          <w:color w:val="000000"/>
          <w:sz w:val="24"/>
          <w:szCs w:val="24"/>
        </w:rPr>
      </w:pPr>
    </w:p>
    <w:p w14:paraId="41B1703F" w14:textId="65CD2964" w:rsidR="008A5F02" w:rsidRPr="00E8741C" w:rsidRDefault="008A5F02" w:rsidP="00436A96">
      <w:pPr>
        <w:pStyle w:val="ListParagraph"/>
        <w:tabs>
          <w:tab w:val="left" w:pos="-360"/>
        </w:tabs>
        <w:spacing w:before="240" w:after="120"/>
        <w:ind w:left="360"/>
        <w:jc w:val="both"/>
        <w:rPr>
          <w:rFonts w:ascii="Times New Roman" w:hAnsi="Times New Roman"/>
          <w:b/>
          <w:color w:val="000000"/>
          <w:sz w:val="24"/>
          <w:szCs w:val="24"/>
        </w:rPr>
      </w:pPr>
      <w:r w:rsidRPr="00E8741C">
        <w:rPr>
          <w:rFonts w:ascii="Times New Roman" w:hAnsi="Times New Roman"/>
          <w:b/>
          <w:color w:val="000000"/>
          <w:sz w:val="24"/>
          <w:szCs w:val="24"/>
        </w:rPr>
        <w:t xml:space="preserve">3.2.1 </w:t>
      </w:r>
      <w:r w:rsidR="00BE5DD2">
        <w:rPr>
          <w:rFonts w:ascii="Times New Roman" w:hAnsi="Times New Roman"/>
          <w:b/>
          <w:color w:val="000000"/>
          <w:sz w:val="24"/>
          <w:szCs w:val="24"/>
        </w:rPr>
        <w:t>Simulation setup</w:t>
      </w:r>
    </w:p>
    <w:p w14:paraId="76A09635" w14:textId="2723ECC6" w:rsidR="00135839" w:rsidRPr="00650C1B" w:rsidRDefault="000B3EB0" w:rsidP="00650C1B">
      <w:pPr>
        <w:pStyle w:val="ListParagraph"/>
        <w:tabs>
          <w:tab w:val="left" w:pos="-360"/>
        </w:tabs>
        <w:ind w:left="360"/>
        <w:jc w:val="both"/>
        <w:rPr>
          <w:rFonts w:ascii="Times New Roman" w:hAnsi="Times New Roman"/>
          <w:color w:val="000000"/>
          <w:sz w:val="24"/>
          <w:szCs w:val="24"/>
        </w:rPr>
      </w:pPr>
      <w:r>
        <w:rPr>
          <w:rFonts w:ascii="Times New Roman" w:hAnsi="Times New Roman"/>
          <w:color w:val="000000"/>
          <w:sz w:val="24"/>
          <w:szCs w:val="24"/>
        </w:rPr>
        <w:t xml:space="preserve">In this quarter, </w:t>
      </w:r>
      <w:r w:rsidRPr="00650C1B">
        <w:rPr>
          <w:rFonts w:ascii="Times New Roman" w:hAnsi="Times New Roman"/>
          <w:color w:val="000000"/>
          <w:sz w:val="24"/>
          <w:szCs w:val="24"/>
        </w:rPr>
        <w:t>a sample five-bus po</w:t>
      </w:r>
      <w:r>
        <w:rPr>
          <w:rFonts w:ascii="Times New Roman" w:hAnsi="Times New Roman"/>
          <w:color w:val="000000"/>
          <w:sz w:val="24"/>
          <w:szCs w:val="24"/>
        </w:rPr>
        <w:t xml:space="preserve">wer system on a day-ahead basis is adopted to explore the whole </w:t>
      </w:r>
      <w:r w:rsidR="00BE5DD2">
        <w:rPr>
          <w:rFonts w:ascii="Times New Roman" w:hAnsi="Times New Roman"/>
          <w:color w:val="000000"/>
          <w:sz w:val="24"/>
          <w:szCs w:val="24"/>
        </w:rPr>
        <w:t xml:space="preserve">modeling </w:t>
      </w:r>
      <w:r>
        <w:rPr>
          <w:rFonts w:ascii="Times New Roman" w:hAnsi="Times New Roman"/>
          <w:color w:val="000000"/>
          <w:sz w:val="24"/>
          <w:szCs w:val="24"/>
        </w:rPr>
        <w:t>process.</w:t>
      </w:r>
      <w:r w:rsidR="00F83008">
        <w:rPr>
          <w:rFonts w:ascii="Times New Roman" w:hAnsi="Times New Roman"/>
          <w:color w:val="000000"/>
          <w:sz w:val="24"/>
          <w:szCs w:val="24"/>
        </w:rPr>
        <w:t xml:space="preserve"> </w:t>
      </w:r>
      <w:r w:rsidR="00BE5DD2">
        <w:rPr>
          <w:rFonts w:ascii="Times New Roman" w:hAnsi="Times New Roman"/>
          <w:color w:val="000000"/>
          <w:sz w:val="24"/>
          <w:szCs w:val="24"/>
        </w:rPr>
        <w:t>Parameters of the</w:t>
      </w:r>
      <w:r w:rsidR="006934B3">
        <w:rPr>
          <w:rFonts w:ascii="Times New Roman" w:hAnsi="Times New Roman"/>
          <w:color w:val="000000"/>
          <w:sz w:val="24"/>
          <w:szCs w:val="24"/>
        </w:rPr>
        <w:t xml:space="preserve"> five generators in the system are shown </w:t>
      </w:r>
      <w:r w:rsidR="00436A96">
        <w:rPr>
          <w:rFonts w:ascii="Times New Roman" w:hAnsi="Times New Roman"/>
          <w:color w:val="000000"/>
          <w:sz w:val="24"/>
          <w:szCs w:val="24"/>
        </w:rPr>
        <w:t>in</w:t>
      </w:r>
      <w:r w:rsidR="00135839" w:rsidRPr="00650C1B">
        <w:rPr>
          <w:rFonts w:ascii="Times New Roman" w:hAnsi="Times New Roman"/>
          <w:color w:val="000000"/>
          <w:sz w:val="24"/>
          <w:szCs w:val="24"/>
        </w:rPr>
        <w:t xml:space="preserve"> Table 1. </w:t>
      </w:r>
    </w:p>
    <w:p w14:paraId="09AF7707" w14:textId="77777777" w:rsidR="00135839" w:rsidRDefault="00135839" w:rsidP="00135839">
      <w:pPr>
        <w:rPr>
          <w:rFonts w:ascii="Helvetica" w:hAnsi="Helvetica"/>
          <w:sz w:val="20"/>
        </w:rPr>
      </w:pPr>
    </w:p>
    <w:p w14:paraId="2B76001E" w14:textId="3AF1D070" w:rsidR="00135839" w:rsidRPr="00436A96" w:rsidRDefault="00135839" w:rsidP="00436A96">
      <w:pPr>
        <w:pStyle w:val="Caption"/>
        <w:keepNext/>
        <w:jc w:val="center"/>
        <w:rPr>
          <w:rFonts w:ascii="Times New Roman" w:hAnsi="Times New Roman"/>
          <w:b w:val="0"/>
          <w:sz w:val="24"/>
          <w:szCs w:val="24"/>
        </w:rPr>
      </w:pPr>
      <w:r w:rsidRPr="00436A96">
        <w:rPr>
          <w:rFonts w:ascii="Times New Roman" w:hAnsi="Times New Roman"/>
          <w:b w:val="0"/>
          <w:sz w:val="24"/>
          <w:szCs w:val="24"/>
        </w:rPr>
        <w:t xml:space="preserve">Table </w:t>
      </w:r>
      <w:r w:rsidR="002666AD" w:rsidRPr="00436A96">
        <w:rPr>
          <w:rFonts w:ascii="Times New Roman" w:hAnsi="Times New Roman"/>
          <w:b w:val="0"/>
          <w:sz w:val="24"/>
          <w:szCs w:val="24"/>
        </w:rPr>
        <w:fldChar w:fldCharType="begin"/>
      </w:r>
      <w:r w:rsidRPr="00436A96">
        <w:rPr>
          <w:rFonts w:ascii="Times New Roman" w:hAnsi="Times New Roman"/>
          <w:b w:val="0"/>
          <w:sz w:val="24"/>
          <w:szCs w:val="24"/>
        </w:rPr>
        <w:instrText xml:space="preserve"> SEQ Table \* ARABIC </w:instrText>
      </w:r>
      <w:r w:rsidR="002666AD" w:rsidRPr="00436A96">
        <w:rPr>
          <w:rFonts w:ascii="Times New Roman" w:hAnsi="Times New Roman"/>
          <w:b w:val="0"/>
          <w:sz w:val="24"/>
          <w:szCs w:val="24"/>
        </w:rPr>
        <w:fldChar w:fldCharType="separate"/>
      </w:r>
      <w:r w:rsidRPr="00436A96">
        <w:rPr>
          <w:rFonts w:ascii="Times New Roman" w:hAnsi="Times New Roman"/>
          <w:b w:val="0"/>
          <w:noProof/>
          <w:sz w:val="24"/>
          <w:szCs w:val="24"/>
        </w:rPr>
        <w:t>1</w:t>
      </w:r>
      <w:r w:rsidR="002666AD" w:rsidRPr="00436A96">
        <w:rPr>
          <w:rFonts w:ascii="Times New Roman" w:hAnsi="Times New Roman"/>
          <w:b w:val="0"/>
          <w:noProof/>
          <w:sz w:val="24"/>
          <w:szCs w:val="24"/>
        </w:rPr>
        <w:fldChar w:fldCharType="end"/>
      </w:r>
      <w:r w:rsidRPr="00436A96">
        <w:rPr>
          <w:rFonts w:ascii="Times New Roman" w:hAnsi="Times New Roman"/>
          <w:b w:val="0"/>
          <w:sz w:val="24"/>
          <w:szCs w:val="24"/>
        </w:rPr>
        <w:t xml:space="preserve">: </w:t>
      </w:r>
      <w:r w:rsidR="00357F9A" w:rsidRPr="00436A96">
        <w:rPr>
          <w:rFonts w:ascii="Times New Roman" w:hAnsi="Times New Roman"/>
          <w:b w:val="0"/>
          <w:sz w:val="24"/>
          <w:szCs w:val="24"/>
        </w:rPr>
        <w:t>T</w:t>
      </w:r>
      <w:r w:rsidRPr="00436A96">
        <w:rPr>
          <w:rFonts w:ascii="Times New Roman" w:hAnsi="Times New Roman"/>
          <w:b w:val="0"/>
          <w:sz w:val="24"/>
          <w:szCs w:val="24"/>
        </w:rPr>
        <w:t>echnical parameters of the generators in the sample five-bus system</w:t>
      </w:r>
    </w:p>
    <w:tbl>
      <w:tblPr>
        <w:tblStyle w:val="TableGrid"/>
        <w:tblW w:w="9738" w:type="dxa"/>
        <w:jc w:val="center"/>
        <w:tblLayout w:type="fixed"/>
        <w:tblLook w:val="04A0" w:firstRow="1" w:lastRow="0" w:firstColumn="1" w:lastColumn="0" w:noHBand="0" w:noVBand="1"/>
      </w:tblPr>
      <w:tblGrid>
        <w:gridCol w:w="1188"/>
        <w:gridCol w:w="1080"/>
        <w:gridCol w:w="1170"/>
        <w:gridCol w:w="1260"/>
        <w:gridCol w:w="1242"/>
        <w:gridCol w:w="729"/>
        <w:gridCol w:w="900"/>
        <w:gridCol w:w="1260"/>
        <w:gridCol w:w="909"/>
      </w:tblGrid>
      <w:tr w:rsidR="00542035" w14:paraId="34E8A34E" w14:textId="77777777" w:rsidTr="00436A96">
        <w:trPr>
          <w:trHeight w:val="998"/>
          <w:jc w:val="center"/>
        </w:trPr>
        <w:tc>
          <w:tcPr>
            <w:tcW w:w="1188" w:type="dxa"/>
            <w:tcBorders>
              <w:top w:val="single" w:sz="4" w:space="0" w:color="auto"/>
              <w:left w:val="single" w:sz="4" w:space="0" w:color="auto"/>
              <w:bottom w:val="single" w:sz="4" w:space="0" w:color="auto"/>
              <w:right w:val="single" w:sz="4" w:space="0" w:color="auto"/>
            </w:tcBorders>
            <w:hideMark/>
          </w:tcPr>
          <w:p w14:paraId="68EF37B1" w14:textId="77777777" w:rsidR="00135839" w:rsidRDefault="00135839" w:rsidP="00436A96">
            <w:pPr>
              <w:jc w:val="center"/>
              <w:rPr>
                <w:rFonts w:ascii="Helvetica" w:hAnsi="Helvetica"/>
                <w:sz w:val="20"/>
                <w:szCs w:val="20"/>
              </w:rPr>
            </w:pPr>
            <w:r>
              <w:rPr>
                <w:rFonts w:ascii="Helvetica" w:hAnsi="Helvetica"/>
                <w:sz w:val="20"/>
              </w:rPr>
              <w:t>Generator</w:t>
            </w:r>
          </w:p>
        </w:tc>
        <w:tc>
          <w:tcPr>
            <w:tcW w:w="1080" w:type="dxa"/>
            <w:tcBorders>
              <w:top w:val="single" w:sz="4" w:space="0" w:color="auto"/>
              <w:left w:val="single" w:sz="4" w:space="0" w:color="auto"/>
              <w:bottom w:val="single" w:sz="4" w:space="0" w:color="auto"/>
              <w:right w:val="single" w:sz="4" w:space="0" w:color="auto"/>
            </w:tcBorders>
            <w:hideMark/>
          </w:tcPr>
          <w:p w14:paraId="3C38755E" w14:textId="31D76A1C" w:rsidR="00135839" w:rsidRDefault="00135839" w:rsidP="00436A96">
            <w:pPr>
              <w:jc w:val="center"/>
              <w:rPr>
                <w:rFonts w:ascii="Helvetica" w:hAnsi="Helvetica"/>
                <w:sz w:val="20"/>
              </w:rPr>
            </w:pPr>
            <w:r>
              <w:rPr>
                <w:rFonts w:ascii="Helvetica" w:hAnsi="Helvetica"/>
                <w:sz w:val="20"/>
              </w:rPr>
              <w:t>Max Capacity (MW)</w:t>
            </w:r>
            <w:ins w:id="2" w:author="Cong Zhang" w:date="2018-01-12T10:24:00Z">
              <w:r w:rsidR="0016194F">
                <w:rPr>
                  <w:rFonts w:ascii="Helvetica" w:hAnsi="Helvetica"/>
                  <w:sz w:val="20"/>
                </w:rPr>
                <w:t xml:space="preserve"> </w:t>
              </w:r>
              <w:r w:rsidR="0016194F">
                <w:rPr>
                  <w:rFonts w:ascii="Helvetica" w:hAnsi="Helvetica"/>
                  <w:sz w:val="20"/>
                </w:rPr>
                <w:t>*</w:t>
              </w:r>
            </w:ins>
          </w:p>
        </w:tc>
        <w:tc>
          <w:tcPr>
            <w:tcW w:w="1170" w:type="dxa"/>
            <w:tcBorders>
              <w:top w:val="single" w:sz="4" w:space="0" w:color="auto"/>
              <w:left w:val="single" w:sz="4" w:space="0" w:color="auto"/>
              <w:bottom w:val="single" w:sz="4" w:space="0" w:color="auto"/>
              <w:right w:val="single" w:sz="4" w:space="0" w:color="auto"/>
            </w:tcBorders>
            <w:hideMark/>
          </w:tcPr>
          <w:p w14:paraId="5CFB587C" w14:textId="357FA7E6" w:rsidR="00135839" w:rsidRDefault="00135839" w:rsidP="00436A96">
            <w:pPr>
              <w:jc w:val="center"/>
              <w:rPr>
                <w:rFonts w:ascii="Helvetica" w:hAnsi="Helvetica"/>
                <w:sz w:val="20"/>
              </w:rPr>
            </w:pPr>
            <w:r>
              <w:rPr>
                <w:rFonts w:ascii="Helvetica" w:hAnsi="Helvetica"/>
                <w:sz w:val="20"/>
              </w:rPr>
              <w:t>Min Stable Level (MW)</w:t>
            </w:r>
            <w:ins w:id="3" w:author="Cong Zhang" w:date="2018-01-12T10:24:00Z">
              <w:r w:rsidR="0016194F">
                <w:rPr>
                  <w:rFonts w:ascii="Helvetica" w:hAnsi="Helvetica"/>
                  <w:sz w:val="20"/>
                </w:rPr>
                <w:t xml:space="preserve"> </w:t>
              </w:r>
              <w:r w:rsidR="0016194F">
                <w:rPr>
                  <w:rFonts w:ascii="Helvetica" w:hAnsi="Helvetica"/>
                  <w:sz w:val="20"/>
                </w:rPr>
                <w:t>*</w:t>
              </w:r>
            </w:ins>
          </w:p>
        </w:tc>
        <w:tc>
          <w:tcPr>
            <w:tcW w:w="1260" w:type="dxa"/>
            <w:tcBorders>
              <w:top w:val="single" w:sz="4" w:space="0" w:color="auto"/>
              <w:left w:val="single" w:sz="4" w:space="0" w:color="auto"/>
              <w:bottom w:val="single" w:sz="4" w:space="0" w:color="auto"/>
              <w:right w:val="single" w:sz="4" w:space="0" w:color="auto"/>
            </w:tcBorders>
            <w:hideMark/>
          </w:tcPr>
          <w:p w14:paraId="317E75DF" w14:textId="77777777" w:rsidR="00135839" w:rsidRDefault="00135839" w:rsidP="00436A96">
            <w:pPr>
              <w:jc w:val="center"/>
              <w:rPr>
                <w:rFonts w:ascii="Helvetica" w:hAnsi="Helvetica"/>
                <w:sz w:val="20"/>
              </w:rPr>
            </w:pPr>
            <w:r>
              <w:rPr>
                <w:rFonts w:ascii="Helvetica" w:hAnsi="Helvetica"/>
                <w:sz w:val="20"/>
              </w:rPr>
              <w:t>Fuel Price ($/MMBTU)</w:t>
            </w:r>
          </w:p>
        </w:tc>
        <w:tc>
          <w:tcPr>
            <w:tcW w:w="1242" w:type="dxa"/>
            <w:tcBorders>
              <w:top w:val="single" w:sz="4" w:space="0" w:color="auto"/>
              <w:left w:val="single" w:sz="4" w:space="0" w:color="auto"/>
              <w:bottom w:val="single" w:sz="4" w:space="0" w:color="auto"/>
              <w:right w:val="single" w:sz="4" w:space="0" w:color="auto"/>
            </w:tcBorders>
            <w:hideMark/>
          </w:tcPr>
          <w:p w14:paraId="5B7CCA45" w14:textId="77777777" w:rsidR="00135839" w:rsidRDefault="00135839" w:rsidP="00436A96">
            <w:pPr>
              <w:jc w:val="center"/>
              <w:rPr>
                <w:rFonts w:ascii="Helvetica" w:hAnsi="Helvetica"/>
                <w:sz w:val="20"/>
              </w:rPr>
            </w:pPr>
            <w:r>
              <w:rPr>
                <w:rFonts w:ascii="Helvetica" w:hAnsi="Helvetica"/>
                <w:sz w:val="20"/>
              </w:rPr>
              <w:t>Heat Rate (BTU/kWh)</w:t>
            </w:r>
          </w:p>
        </w:tc>
        <w:tc>
          <w:tcPr>
            <w:tcW w:w="729" w:type="dxa"/>
            <w:tcBorders>
              <w:top w:val="single" w:sz="4" w:space="0" w:color="auto"/>
              <w:left w:val="single" w:sz="4" w:space="0" w:color="auto"/>
              <w:bottom w:val="single" w:sz="4" w:space="0" w:color="auto"/>
              <w:right w:val="single" w:sz="4" w:space="0" w:color="auto"/>
            </w:tcBorders>
            <w:hideMark/>
          </w:tcPr>
          <w:p w14:paraId="5D68A63C" w14:textId="77777777" w:rsidR="00135839" w:rsidRDefault="00135839" w:rsidP="00436A96">
            <w:pPr>
              <w:jc w:val="center"/>
              <w:rPr>
                <w:rFonts w:ascii="Helvetica" w:hAnsi="Helvetica"/>
                <w:sz w:val="20"/>
              </w:rPr>
            </w:pPr>
            <w:bookmarkStart w:id="4" w:name="OLE_LINK1"/>
            <w:bookmarkStart w:id="5" w:name="OLE_LINK2"/>
            <w:r>
              <w:rPr>
                <w:rFonts w:ascii="Helvetica" w:hAnsi="Helvetica"/>
                <w:sz w:val="20"/>
              </w:rPr>
              <w:t xml:space="preserve">Start Cost </w:t>
            </w:r>
            <w:bookmarkEnd w:id="4"/>
            <w:bookmarkEnd w:id="5"/>
            <w:r>
              <w:rPr>
                <w:rFonts w:ascii="Helvetica" w:hAnsi="Helvetica"/>
                <w:sz w:val="20"/>
              </w:rPr>
              <w:t>($)</w:t>
            </w:r>
          </w:p>
        </w:tc>
        <w:tc>
          <w:tcPr>
            <w:tcW w:w="900" w:type="dxa"/>
            <w:tcBorders>
              <w:top w:val="single" w:sz="4" w:space="0" w:color="auto"/>
              <w:left w:val="single" w:sz="4" w:space="0" w:color="auto"/>
              <w:bottom w:val="single" w:sz="4" w:space="0" w:color="auto"/>
              <w:right w:val="single" w:sz="4" w:space="0" w:color="auto"/>
            </w:tcBorders>
            <w:hideMark/>
          </w:tcPr>
          <w:p w14:paraId="12BE3E97" w14:textId="5B0AE7C4" w:rsidR="00135839" w:rsidRDefault="00135839" w:rsidP="00436A96">
            <w:pPr>
              <w:jc w:val="center"/>
              <w:rPr>
                <w:rFonts w:ascii="Helvetica" w:hAnsi="Helvetica"/>
                <w:sz w:val="20"/>
              </w:rPr>
            </w:pPr>
            <w:r>
              <w:rPr>
                <w:rFonts w:ascii="Helvetica" w:hAnsi="Helvetica"/>
                <w:sz w:val="20"/>
              </w:rPr>
              <w:t>Min Up Time (h)</w:t>
            </w:r>
            <w:r w:rsidR="000B6A3B">
              <w:rPr>
                <w:rFonts w:ascii="Helvetica" w:hAnsi="Helvetica"/>
                <w:sz w:val="20"/>
              </w:rPr>
              <w:t>*</w:t>
            </w:r>
          </w:p>
        </w:tc>
        <w:tc>
          <w:tcPr>
            <w:tcW w:w="1260" w:type="dxa"/>
            <w:tcBorders>
              <w:top w:val="single" w:sz="4" w:space="0" w:color="auto"/>
              <w:left w:val="single" w:sz="4" w:space="0" w:color="auto"/>
              <w:bottom w:val="single" w:sz="4" w:space="0" w:color="auto"/>
              <w:right w:val="single" w:sz="4" w:space="0" w:color="auto"/>
            </w:tcBorders>
            <w:hideMark/>
          </w:tcPr>
          <w:p w14:paraId="2773E4D3" w14:textId="210F137C" w:rsidR="00135839" w:rsidRDefault="00135839" w:rsidP="00436A96">
            <w:pPr>
              <w:jc w:val="center"/>
              <w:rPr>
                <w:rFonts w:ascii="Helvetica" w:hAnsi="Helvetica"/>
                <w:sz w:val="20"/>
              </w:rPr>
            </w:pPr>
            <w:r>
              <w:rPr>
                <w:rFonts w:ascii="Helvetica" w:hAnsi="Helvetica"/>
                <w:sz w:val="20"/>
              </w:rPr>
              <w:t>Initial Generation (MW)</w:t>
            </w:r>
            <w:r w:rsidR="000B6A3B">
              <w:rPr>
                <w:rFonts w:ascii="Helvetica" w:hAnsi="Helvetica"/>
                <w:sz w:val="20"/>
              </w:rPr>
              <w:t>*</w:t>
            </w:r>
          </w:p>
        </w:tc>
        <w:tc>
          <w:tcPr>
            <w:tcW w:w="909" w:type="dxa"/>
            <w:tcBorders>
              <w:top w:val="single" w:sz="4" w:space="0" w:color="auto"/>
              <w:left w:val="single" w:sz="4" w:space="0" w:color="auto"/>
              <w:bottom w:val="single" w:sz="4" w:space="0" w:color="auto"/>
              <w:right w:val="single" w:sz="4" w:space="0" w:color="auto"/>
            </w:tcBorders>
            <w:hideMark/>
          </w:tcPr>
          <w:p w14:paraId="241E2E72" w14:textId="62381DBB" w:rsidR="00135839" w:rsidRDefault="00135839" w:rsidP="00436A96">
            <w:pPr>
              <w:jc w:val="center"/>
              <w:rPr>
                <w:rFonts w:ascii="Helvetica" w:hAnsi="Helvetica"/>
                <w:sz w:val="20"/>
              </w:rPr>
            </w:pPr>
            <w:r>
              <w:rPr>
                <w:rFonts w:ascii="Helvetica" w:hAnsi="Helvetica"/>
                <w:sz w:val="20"/>
              </w:rPr>
              <w:t>Initial Hours Up (h)</w:t>
            </w:r>
            <w:bookmarkStart w:id="6" w:name="OLE_LINK7"/>
            <w:r w:rsidR="000B6A3B">
              <w:rPr>
                <w:rFonts w:ascii="Helvetica" w:hAnsi="Helvetica"/>
                <w:sz w:val="20"/>
              </w:rPr>
              <w:t>*</w:t>
            </w:r>
            <w:bookmarkEnd w:id="6"/>
          </w:p>
        </w:tc>
      </w:tr>
      <w:tr w:rsidR="00542035" w14:paraId="75791B83" w14:textId="77777777" w:rsidTr="00436A96">
        <w:trPr>
          <w:jc w:val="center"/>
        </w:trPr>
        <w:tc>
          <w:tcPr>
            <w:tcW w:w="1188" w:type="dxa"/>
            <w:tcBorders>
              <w:top w:val="single" w:sz="4" w:space="0" w:color="auto"/>
              <w:left w:val="single" w:sz="4" w:space="0" w:color="auto"/>
              <w:bottom w:val="single" w:sz="4" w:space="0" w:color="auto"/>
              <w:right w:val="single" w:sz="4" w:space="0" w:color="auto"/>
            </w:tcBorders>
            <w:hideMark/>
          </w:tcPr>
          <w:p w14:paraId="5BCDC3A5" w14:textId="3107CCC7" w:rsidR="00135839" w:rsidRDefault="008E0D58" w:rsidP="00436A96">
            <w:pPr>
              <w:jc w:val="center"/>
              <w:rPr>
                <w:rFonts w:ascii="Helvetica" w:hAnsi="Helvetica"/>
                <w:sz w:val="20"/>
              </w:rPr>
            </w:pPr>
            <w:r>
              <w:rPr>
                <w:rFonts w:ascii="Helvetica" w:hAnsi="Helvetica"/>
                <w:sz w:val="20"/>
              </w:rPr>
              <w:t>a</w:t>
            </w:r>
          </w:p>
        </w:tc>
        <w:tc>
          <w:tcPr>
            <w:tcW w:w="1080" w:type="dxa"/>
            <w:tcBorders>
              <w:top w:val="single" w:sz="4" w:space="0" w:color="auto"/>
              <w:left w:val="single" w:sz="4" w:space="0" w:color="auto"/>
              <w:bottom w:val="single" w:sz="4" w:space="0" w:color="auto"/>
              <w:right w:val="single" w:sz="4" w:space="0" w:color="auto"/>
            </w:tcBorders>
            <w:hideMark/>
          </w:tcPr>
          <w:p w14:paraId="7FD788C0" w14:textId="77777777" w:rsidR="00135839" w:rsidRDefault="00135839" w:rsidP="00436A96">
            <w:pPr>
              <w:jc w:val="center"/>
              <w:rPr>
                <w:rFonts w:ascii="Helvetica" w:hAnsi="Helvetica"/>
                <w:sz w:val="20"/>
              </w:rPr>
            </w:pPr>
            <w:r>
              <w:rPr>
                <w:rFonts w:ascii="Helvetica" w:hAnsi="Helvetica"/>
                <w:sz w:val="20"/>
              </w:rPr>
              <w:t>110</w:t>
            </w:r>
          </w:p>
        </w:tc>
        <w:tc>
          <w:tcPr>
            <w:tcW w:w="1170" w:type="dxa"/>
            <w:tcBorders>
              <w:top w:val="single" w:sz="4" w:space="0" w:color="auto"/>
              <w:left w:val="single" w:sz="4" w:space="0" w:color="auto"/>
              <w:bottom w:val="single" w:sz="4" w:space="0" w:color="auto"/>
              <w:right w:val="single" w:sz="4" w:space="0" w:color="auto"/>
            </w:tcBorders>
            <w:hideMark/>
          </w:tcPr>
          <w:p w14:paraId="0AA6189A" w14:textId="77777777" w:rsidR="00135839" w:rsidRDefault="00135839" w:rsidP="00436A96">
            <w:pPr>
              <w:jc w:val="center"/>
              <w:rPr>
                <w:rFonts w:ascii="Helvetica" w:hAnsi="Helvetica"/>
                <w:sz w:val="20"/>
              </w:rPr>
            </w:pPr>
            <w:r>
              <w:rPr>
                <w:rFonts w:ascii="Helvetica" w:hAnsi="Helvetica"/>
                <w:sz w:val="20"/>
              </w:rPr>
              <w:t>40</w:t>
            </w:r>
          </w:p>
        </w:tc>
        <w:tc>
          <w:tcPr>
            <w:tcW w:w="1260" w:type="dxa"/>
            <w:tcBorders>
              <w:top w:val="single" w:sz="4" w:space="0" w:color="auto"/>
              <w:left w:val="single" w:sz="4" w:space="0" w:color="auto"/>
              <w:bottom w:val="single" w:sz="4" w:space="0" w:color="auto"/>
              <w:right w:val="single" w:sz="4" w:space="0" w:color="auto"/>
            </w:tcBorders>
            <w:hideMark/>
          </w:tcPr>
          <w:p w14:paraId="210A8053" w14:textId="77777777" w:rsidR="00135839" w:rsidRDefault="00135839" w:rsidP="00436A96">
            <w:pPr>
              <w:jc w:val="center"/>
              <w:rPr>
                <w:rFonts w:ascii="Helvetica" w:hAnsi="Helvetica"/>
                <w:sz w:val="20"/>
              </w:rPr>
            </w:pPr>
            <w:r>
              <w:rPr>
                <w:rFonts w:ascii="Helvetica" w:hAnsi="Helvetica"/>
                <w:sz w:val="20"/>
              </w:rPr>
              <w:t>1.2</w:t>
            </w:r>
          </w:p>
        </w:tc>
        <w:tc>
          <w:tcPr>
            <w:tcW w:w="1242" w:type="dxa"/>
            <w:tcBorders>
              <w:top w:val="single" w:sz="4" w:space="0" w:color="auto"/>
              <w:left w:val="single" w:sz="4" w:space="0" w:color="auto"/>
              <w:bottom w:val="single" w:sz="4" w:space="0" w:color="auto"/>
              <w:right w:val="single" w:sz="4" w:space="0" w:color="auto"/>
            </w:tcBorders>
            <w:hideMark/>
          </w:tcPr>
          <w:p w14:paraId="2AE9A25B" w14:textId="77777777" w:rsidR="00135839" w:rsidRDefault="00135839" w:rsidP="00436A96">
            <w:pPr>
              <w:jc w:val="center"/>
              <w:rPr>
                <w:rFonts w:ascii="Helvetica" w:hAnsi="Helvetica"/>
                <w:sz w:val="20"/>
              </w:rPr>
            </w:pPr>
            <w:r>
              <w:rPr>
                <w:rFonts w:ascii="Helvetica" w:hAnsi="Helvetica"/>
                <w:sz w:val="20"/>
              </w:rPr>
              <w:t>15000</w:t>
            </w:r>
          </w:p>
        </w:tc>
        <w:tc>
          <w:tcPr>
            <w:tcW w:w="729" w:type="dxa"/>
            <w:tcBorders>
              <w:top w:val="single" w:sz="4" w:space="0" w:color="auto"/>
              <w:left w:val="single" w:sz="4" w:space="0" w:color="auto"/>
              <w:bottom w:val="single" w:sz="4" w:space="0" w:color="auto"/>
              <w:right w:val="single" w:sz="4" w:space="0" w:color="auto"/>
            </w:tcBorders>
            <w:hideMark/>
          </w:tcPr>
          <w:p w14:paraId="60064B5B" w14:textId="77777777" w:rsidR="00135839" w:rsidRDefault="00135839" w:rsidP="00436A96">
            <w:pPr>
              <w:jc w:val="center"/>
              <w:rPr>
                <w:rFonts w:ascii="Helvetica" w:hAnsi="Helvetica"/>
                <w:sz w:val="20"/>
              </w:rPr>
            </w:pPr>
            <w:r>
              <w:rPr>
                <w:rFonts w:ascii="Helvetica" w:hAnsi="Helvetica"/>
                <w:sz w:val="20"/>
              </w:rPr>
              <w:t>450</w:t>
            </w:r>
          </w:p>
        </w:tc>
        <w:tc>
          <w:tcPr>
            <w:tcW w:w="900" w:type="dxa"/>
            <w:tcBorders>
              <w:top w:val="single" w:sz="4" w:space="0" w:color="auto"/>
              <w:left w:val="single" w:sz="4" w:space="0" w:color="auto"/>
              <w:bottom w:val="single" w:sz="4" w:space="0" w:color="auto"/>
              <w:right w:val="single" w:sz="4" w:space="0" w:color="auto"/>
            </w:tcBorders>
            <w:hideMark/>
          </w:tcPr>
          <w:p w14:paraId="6C85DB24" w14:textId="77777777" w:rsidR="00135839" w:rsidRDefault="00135839" w:rsidP="00436A96">
            <w:pPr>
              <w:jc w:val="center"/>
              <w:rPr>
                <w:rFonts w:ascii="Helvetica" w:hAnsi="Helvetica"/>
                <w:sz w:val="20"/>
              </w:rPr>
            </w:pPr>
            <w:r>
              <w:rPr>
                <w:rFonts w:ascii="Helvetica" w:hAnsi="Helvetica"/>
                <w:sz w:val="20"/>
              </w:rPr>
              <w:t>4</w:t>
            </w:r>
          </w:p>
        </w:tc>
        <w:tc>
          <w:tcPr>
            <w:tcW w:w="1260" w:type="dxa"/>
            <w:tcBorders>
              <w:top w:val="single" w:sz="4" w:space="0" w:color="auto"/>
              <w:left w:val="single" w:sz="4" w:space="0" w:color="auto"/>
              <w:bottom w:val="single" w:sz="4" w:space="0" w:color="auto"/>
              <w:right w:val="single" w:sz="4" w:space="0" w:color="auto"/>
            </w:tcBorders>
            <w:hideMark/>
          </w:tcPr>
          <w:p w14:paraId="6634E24C" w14:textId="77777777" w:rsidR="00135839" w:rsidRDefault="00135839" w:rsidP="00436A96">
            <w:pPr>
              <w:jc w:val="center"/>
              <w:rPr>
                <w:rFonts w:ascii="Helvetica" w:hAnsi="Helvetica"/>
                <w:sz w:val="20"/>
              </w:rPr>
            </w:pPr>
            <w:r>
              <w:rPr>
                <w:rFonts w:ascii="Helvetica" w:hAnsi="Helvetica"/>
                <w:sz w:val="20"/>
              </w:rPr>
              <w:t>0</w:t>
            </w:r>
          </w:p>
        </w:tc>
        <w:tc>
          <w:tcPr>
            <w:tcW w:w="909" w:type="dxa"/>
            <w:tcBorders>
              <w:top w:val="single" w:sz="4" w:space="0" w:color="auto"/>
              <w:left w:val="single" w:sz="4" w:space="0" w:color="auto"/>
              <w:bottom w:val="single" w:sz="4" w:space="0" w:color="auto"/>
              <w:right w:val="single" w:sz="4" w:space="0" w:color="auto"/>
            </w:tcBorders>
            <w:hideMark/>
          </w:tcPr>
          <w:p w14:paraId="15DA5EF2" w14:textId="77777777" w:rsidR="00135839" w:rsidRDefault="00135839" w:rsidP="00436A96">
            <w:pPr>
              <w:jc w:val="center"/>
              <w:rPr>
                <w:rFonts w:ascii="Helvetica" w:hAnsi="Helvetica"/>
                <w:sz w:val="20"/>
              </w:rPr>
            </w:pPr>
            <w:r>
              <w:rPr>
                <w:rFonts w:ascii="Helvetica" w:hAnsi="Helvetica"/>
                <w:sz w:val="20"/>
              </w:rPr>
              <w:t>3</w:t>
            </w:r>
          </w:p>
        </w:tc>
      </w:tr>
      <w:tr w:rsidR="00542035" w14:paraId="396195DB" w14:textId="77777777" w:rsidTr="00436A96">
        <w:trPr>
          <w:jc w:val="center"/>
        </w:trPr>
        <w:tc>
          <w:tcPr>
            <w:tcW w:w="1188" w:type="dxa"/>
            <w:tcBorders>
              <w:top w:val="single" w:sz="4" w:space="0" w:color="auto"/>
              <w:left w:val="single" w:sz="4" w:space="0" w:color="auto"/>
              <w:bottom w:val="single" w:sz="4" w:space="0" w:color="auto"/>
              <w:right w:val="single" w:sz="4" w:space="0" w:color="auto"/>
            </w:tcBorders>
            <w:hideMark/>
          </w:tcPr>
          <w:p w14:paraId="42217A3C" w14:textId="1347B52E" w:rsidR="00135839" w:rsidRDefault="008E0D58" w:rsidP="00436A96">
            <w:pPr>
              <w:jc w:val="center"/>
              <w:rPr>
                <w:rFonts w:ascii="Helvetica" w:hAnsi="Helvetica"/>
                <w:sz w:val="20"/>
              </w:rPr>
            </w:pPr>
            <w:r>
              <w:rPr>
                <w:rFonts w:ascii="Helvetica" w:hAnsi="Helvetica"/>
                <w:sz w:val="20"/>
              </w:rPr>
              <w:t>b</w:t>
            </w:r>
          </w:p>
        </w:tc>
        <w:tc>
          <w:tcPr>
            <w:tcW w:w="1080" w:type="dxa"/>
            <w:tcBorders>
              <w:top w:val="single" w:sz="4" w:space="0" w:color="auto"/>
              <w:left w:val="single" w:sz="4" w:space="0" w:color="auto"/>
              <w:bottom w:val="single" w:sz="4" w:space="0" w:color="auto"/>
              <w:right w:val="single" w:sz="4" w:space="0" w:color="auto"/>
            </w:tcBorders>
            <w:hideMark/>
          </w:tcPr>
          <w:p w14:paraId="195B1D33" w14:textId="77777777" w:rsidR="00135839" w:rsidRDefault="00135839" w:rsidP="00436A96">
            <w:pPr>
              <w:jc w:val="center"/>
              <w:rPr>
                <w:rFonts w:ascii="Helvetica" w:hAnsi="Helvetica"/>
                <w:sz w:val="20"/>
              </w:rPr>
            </w:pPr>
            <w:r>
              <w:rPr>
                <w:rFonts w:ascii="Helvetica" w:hAnsi="Helvetica"/>
                <w:sz w:val="20"/>
              </w:rPr>
              <w:t>600</w:t>
            </w:r>
          </w:p>
        </w:tc>
        <w:tc>
          <w:tcPr>
            <w:tcW w:w="1170" w:type="dxa"/>
            <w:tcBorders>
              <w:top w:val="single" w:sz="4" w:space="0" w:color="auto"/>
              <w:left w:val="single" w:sz="4" w:space="0" w:color="auto"/>
              <w:bottom w:val="single" w:sz="4" w:space="0" w:color="auto"/>
              <w:right w:val="single" w:sz="4" w:space="0" w:color="auto"/>
            </w:tcBorders>
            <w:hideMark/>
          </w:tcPr>
          <w:p w14:paraId="577BF95B" w14:textId="77777777" w:rsidR="00135839" w:rsidRDefault="00135839" w:rsidP="00436A96">
            <w:pPr>
              <w:jc w:val="center"/>
              <w:rPr>
                <w:rFonts w:ascii="Helvetica" w:hAnsi="Helvetica"/>
                <w:sz w:val="20"/>
              </w:rPr>
            </w:pPr>
            <w:r>
              <w:rPr>
                <w:rFonts w:ascii="Helvetica" w:hAnsi="Helvetica"/>
                <w:sz w:val="20"/>
              </w:rPr>
              <w:t>200</w:t>
            </w:r>
          </w:p>
        </w:tc>
        <w:tc>
          <w:tcPr>
            <w:tcW w:w="1260" w:type="dxa"/>
            <w:tcBorders>
              <w:top w:val="single" w:sz="4" w:space="0" w:color="auto"/>
              <w:left w:val="single" w:sz="4" w:space="0" w:color="auto"/>
              <w:bottom w:val="single" w:sz="4" w:space="0" w:color="auto"/>
              <w:right w:val="single" w:sz="4" w:space="0" w:color="auto"/>
            </w:tcBorders>
            <w:hideMark/>
          </w:tcPr>
          <w:p w14:paraId="4A19EB01" w14:textId="77777777" w:rsidR="00135839" w:rsidRDefault="00135839" w:rsidP="00436A96">
            <w:pPr>
              <w:jc w:val="center"/>
              <w:rPr>
                <w:rFonts w:ascii="Helvetica" w:hAnsi="Helvetica"/>
                <w:sz w:val="20"/>
              </w:rPr>
            </w:pPr>
            <w:r>
              <w:rPr>
                <w:rFonts w:ascii="Helvetica" w:hAnsi="Helvetica"/>
                <w:sz w:val="20"/>
              </w:rPr>
              <w:t>1.2</w:t>
            </w:r>
          </w:p>
        </w:tc>
        <w:tc>
          <w:tcPr>
            <w:tcW w:w="1242" w:type="dxa"/>
            <w:tcBorders>
              <w:top w:val="single" w:sz="4" w:space="0" w:color="auto"/>
              <w:left w:val="single" w:sz="4" w:space="0" w:color="auto"/>
              <w:bottom w:val="single" w:sz="4" w:space="0" w:color="auto"/>
              <w:right w:val="single" w:sz="4" w:space="0" w:color="auto"/>
            </w:tcBorders>
            <w:hideMark/>
          </w:tcPr>
          <w:p w14:paraId="5F59621F" w14:textId="77777777" w:rsidR="00135839" w:rsidRDefault="00135839" w:rsidP="00436A96">
            <w:pPr>
              <w:jc w:val="center"/>
              <w:rPr>
                <w:rFonts w:ascii="Helvetica" w:hAnsi="Helvetica"/>
                <w:sz w:val="20"/>
              </w:rPr>
            </w:pPr>
            <w:r>
              <w:rPr>
                <w:rFonts w:ascii="Helvetica" w:hAnsi="Helvetica"/>
                <w:sz w:val="20"/>
              </w:rPr>
              <w:t>15000</w:t>
            </w:r>
          </w:p>
        </w:tc>
        <w:tc>
          <w:tcPr>
            <w:tcW w:w="729" w:type="dxa"/>
            <w:tcBorders>
              <w:top w:val="single" w:sz="4" w:space="0" w:color="auto"/>
              <w:left w:val="single" w:sz="4" w:space="0" w:color="auto"/>
              <w:bottom w:val="single" w:sz="4" w:space="0" w:color="auto"/>
              <w:right w:val="single" w:sz="4" w:space="0" w:color="auto"/>
            </w:tcBorders>
            <w:hideMark/>
          </w:tcPr>
          <w:p w14:paraId="03163A86" w14:textId="77777777" w:rsidR="00135839" w:rsidRDefault="00135839" w:rsidP="00436A96">
            <w:pPr>
              <w:jc w:val="center"/>
              <w:rPr>
                <w:rFonts w:ascii="Helvetica" w:hAnsi="Helvetica"/>
                <w:sz w:val="20"/>
              </w:rPr>
            </w:pPr>
            <w:r>
              <w:rPr>
                <w:rFonts w:ascii="Helvetica" w:hAnsi="Helvetica"/>
                <w:sz w:val="20"/>
              </w:rPr>
              <w:t>450</w:t>
            </w:r>
          </w:p>
        </w:tc>
        <w:tc>
          <w:tcPr>
            <w:tcW w:w="900" w:type="dxa"/>
            <w:tcBorders>
              <w:top w:val="single" w:sz="4" w:space="0" w:color="auto"/>
              <w:left w:val="single" w:sz="4" w:space="0" w:color="auto"/>
              <w:bottom w:val="single" w:sz="4" w:space="0" w:color="auto"/>
              <w:right w:val="single" w:sz="4" w:space="0" w:color="auto"/>
            </w:tcBorders>
            <w:hideMark/>
          </w:tcPr>
          <w:p w14:paraId="06CFD271" w14:textId="77777777" w:rsidR="00135839" w:rsidRDefault="00135839" w:rsidP="00436A96">
            <w:pPr>
              <w:jc w:val="center"/>
              <w:rPr>
                <w:rFonts w:ascii="Helvetica" w:hAnsi="Helvetica"/>
                <w:sz w:val="20"/>
              </w:rPr>
            </w:pPr>
            <w:r>
              <w:rPr>
                <w:rFonts w:ascii="Helvetica" w:hAnsi="Helvetica"/>
                <w:sz w:val="20"/>
              </w:rPr>
              <w:t>4</w:t>
            </w:r>
          </w:p>
        </w:tc>
        <w:tc>
          <w:tcPr>
            <w:tcW w:w="1260" w:type="dxa"/>
            <w:tcBorders>
              <w:top w:val="single" w:sz="4" w:space="0" w:color="auto"/>
              <w:left w:val="single" w:sz="4" w:space="0" w:color="auto"/>
              <w:bottom w:val="single" w:sz="4" w:space="0" w:color="auto"/>
              <w:right w:val="single" w:sz="4" w:space="0" w:color="auto"/>
            </w:tcBorders>
            <w:hideMark/>
          </w:tcPr>
          <w:p w14:paraId="6DC8EF86" w14:textId="77777777" w:rsidR="00135839" w:rsidRDefault="00135839" w:rsidP="00436A96">
            <w:pPr>
              <w:jc w:val="center"/>
              <w:rPr>
                <w:rFonts w:ascii="Helvetica" w:hAnsi="Helvetica"/>
                <w:sz w:val="20"/>
              </w:rPr>
            </w:pPr>
            <w:r>
              <w:rPr>
                <w:rFonts w:ascii="Helvetica" w:hAnsi="Helvetica"/>
                <w:sz w:val="20"/>
              </w:rPr>
              <w:t>400</w:t>
            </w:r>
          </w:p>
        </w:tc>
        <w:tc>
          <w:tcPr>
            <w:tcW w:w="909" w:type="dxa"/>
            <w:tcBorders>
              <w:top w:val="single" w:sz="4" w:space="0" w:color="auto"/>
              <w:left w:val="single" w:sz="4" w:space="0" w:color="auto"/>
              <w:bottom w:val="single" w:sz="4" w:space="0" w:color="auto"/>
              <w:right w:val="single" w:sz="4" w:space="0" w:color="auto"/>
            </w:tcBorders>
            <w:hideMark/>
          </w:tcPr>
          <w:p w14:paraId="5099DA89" w14:textId="77777777" w:rsidR="00135839" w:rsidRDefault="00135839" w:rsidP="00436A96">
            <w:pPr>
              <w:jc w:val="center"/>
              <w:rPr>
                <w:rFonts w:ascii="Helvetica" w:hAnsi="Helvetica"/>
                <w:sz w:val="20"/>
              </w:rPr>
            </w:pPr>
            <w:r>
              <w:rPr>
                <w:rFonts w:ascii="Helvetica" w:hAnsi="Helvetica"/>
                <w:sz w:val="20"/>
              </w:rPr>
              <w:t>3</w:t>
            </w:r>
          </w:p>
        </w:tc>
      </w:tr>
      <w:tr w:rsidR="00542035" w14:paraId="7EC06ED1" w14:textId="77777777" w:rsidTr="00436A96">
        <w:trPr>
          <w:jc w:val="center"/>
        </w:trPr>
        <w:tc>
          <w:tcPr>
            <w:tcW w:w="1188" w:type="dxa"/>
            <w:tcBorders>
              <w:top w:val="single" w:sz="4" w:space="0" w:color="auto"/>
              <w:left w:val="single" w:sz="4" w:space="0" w:color="auto"/>
              <w:bottom w:val="single" w:sz="4" w:space="0" w:color="auto"/>
              <w:right w:val="single" w:sz="4" w:space="0" w:color="auto"/>
            </w:tcBorders>
            <w:hideMark/>
          </w:tcPr>
          <w:p w14:paraId="6FBED576" w14:textId="40FE52BE" w:rsidR="00135839" w:rsidRDefault="008E0D58" w:rsidP="00436A96">
            <w:pPr>
              <w:jc w:val="center"/>
              <w:rPr>
                <w:rFonts w:ascii="Helvetica" w:hAnsi="Helvetica"/>
                <w:sz w:val="20"/>
              </w:rPr>
            </w:pPr>
            <w:r>
              <w:rPr>
                <w:rFonts w:ascii="Helvetica" w:hAnsi="Helvetica"/>
                <w:sz w:val="20"/>
              </w:rPr>
              <w:t>c</w:t>
            </w:r>
          </w:p>
        </w:tc>
        <w:tc>
          <w:tcPr>
            <w:tcW w:w="1080" w:type="dxa"/>
            <w:tcBorders>
              <w:top w:val="single" w:sz="4" w:space="0" w:color="auto"/>
              <w:left w:val="single" w:sz="4" w:space="0" w:color="auto"/>
              <w:bottom w:val="single" w:sz="4" w:space="0" w:color="auto"/>
              <w:right w:val="single" w:sz="4" w:space="0" w:color="auto"/>
            </w:tcBorders>
            <w:hideMark/>
          </w:tcPr>
          <w:p w14:paraId="07100715" w14:textId="77777777" w:rsidR="00135839" w:rsidRDefault="00135839" w:rsidP="00436A96">
            <w:pPr>
              <w:jc w:val="center"/>
              <w:rPr>
                <w:rFonts w:ascii="Helvetica" w:hAnsi="Helvetica"/>
                <w:sz w:val="20"/>
              </w:rPr>
            </w:pPr>
            <w:r>
              <w:rPr>
                <w:rFonts w:ascii="Helvetica" w:hAnsi="Helvetica"/>
                <w:sz w:val="20"/>
              </w:rPr>
              <w:t>100</w:t>
            </w:r>
          </w:p>
        </w:tc>
        <w:tc>
          <w:tcPr>
            <w:tcW w:w="1170" w:type="dxa"/>
            <w:tcBorders>
              <w:top w:val="single" w:sz="4" w:space="0" w:color="auto"/>
              <w:left w:val="single" w:sz="4" w:space="0" w:color="auto"/>
              <w:bottom w:val="single" w:sz="4" w:space="0" w:color="auto"/>
              <w:right w:val="single" w:sz="4" w:space="0" w:color="auto"/>
            </w:tcBorders>
            <w:hideMark/>
          </w:tcPr>
          <w:p w14:paraId="0CEC63CF" w14:textId="77777777" w:rsidR="00135839" w:rsidRDefault="00135839" w:rsidP="00436A96">
            <w:pPr>
              <w:jc w:val="center"/>
              <w:rPr>
                <w:rFonts w:ascii="Helvetica" w:hAnsi="Helvetica"/>
                <w:sz w:val="20"/>
              </w:rPr>
            </w:pPr>
            <w:r>
              <w:rPr>
                <w:rFonts w:ascii="Helvetica" w:hAnsi="Helvetica"/>
                <w:sz w:val="20"/>
              </w:rPr>
              <w:t>40</w:t>
            </w:r>
          </w:p>
        </w:tc>
        <w:tc>
          <w:tcPr>
            <w:tcW w:w="1260" w:type="dxa"/>
            <w:tcBorders>
              <w:top w:val="single" w:sz="4" w:space="0" w:color="auto"/>
              <w:left w:val="single" w:sz="4" w:space="0" w:color="auto"/>
              <w:bottom w:val="single" w:sz="4" w:space="0" w:color="auto"/>
              <w:right w:val="single" w:sz="4" w:space="0" w:color="auto"/>
            </w:tcBorders>
            <w:hideMark/>
          </w:tcPr>
          <w:p w14:paraId="63BDB1FF" w14:textId="77777777" w:rsidR="00135839" w:rsidRDefault="00135839" w:rsidP="00436A96">
            <w:pPr>
              <w:jc w:val="center"/>
              <w:rPr>
                <w:rFonts w:ascii="Helvetica" w:hAnsi="Helvetica"/>
                <w:sz w:val="20"/>
              </w:rPr>
            </w:pPr>
            <w:r>
              <w:rPr>
                <w:rFonts w:ascii="Helvetica" w:hAnsi="Helvetica"/>
                <w:sz w:val="20"/>
              </w:rPr>
              <w:t>1.2</w:t>
            </w:r>
          </w:p>
        </w:tc>
        <w:tc>
          <w:tcPr>
            <w:tcW w:w="1242" w:type="dxa"/>
            <w:tcBorders>
              <w:top w:val="single" w:sz="4" w:space="0" w:color="auto"/>
              <w:left w:val="single" w:sz="4" w:space="0" w:color="auto"/>
              <w:bottom w:val="single" w:sz="4" w:space="0" w:color="auto"/>
              <w:right w:val="single" w:sz="4" w:space="0" w:color="auto"/>
            </w:tcBorders>
            <w:hideMark/>
          </w:tcPr>
          <w:p w14:paraId="7F626D82" w14:textId="77777777" w:rsidR="00135839" w:rsidRDefault="00135839" w:rsidP="00436A96">
            <w:pPr>
              <w:jc w:val="center"/>
              <w:rPr>
                <w:rFonts w:ascii="Helvetica" w:hAnsi="Helvetica"/>
                <w:sz w:val="20"/>
              </w:rPr>
            </w:pPr>
            <w:r>
              <w:rPr>
                <w:rFonts w:ascii="Helvetica" w:hAnsi="Helvetica"/>
                <w:sz w:val="20"/>
              </w:rPr>
              <w:t>15000</w:t>
            </w:r>
          </w:p>
        </w:tc>
        <w:tc>
          <w:tcPr>
            <w:tcW w:w="729" w:type="dxa"/>
            <w:tcBorders>
              <w:top w:val="single" w:sz="4" w:space="0" w:color="auto"/>
              <w:left w:val="single" w:sz="4" w:space="0" w:color="auto"/>
              <w:bottom w:val="single" w:sz="4" w:space="0" w:color="auto"/>
              <w:right w:val="single" w:sz="4" w:space="0" w:color="auto"/>
            </w:tcBorders>
            <w:hideMark/>
          </w:tcPr>
          <w:p w14:paraId="7E100750" w14:textId="77777777" w:rsidR="00135839" w:rsidRDefault="00135839" w:rsidP="00436A96">
            <w:pPr>
              <w:jc w:val="center"/>
              <w:rPr>
                <w:rFonts w:ascii="Helvetica" w:hAnsi="Helvetica"/>
                <w:sz w:val="20"/>
              </w:rPr>
            </w:pPr>
            <w:r>
              <w:rPr>
                <w:rFonts w:ascii="Helvetica" w:hAnsi="Helvetica"/>
                <w:sz w:val="20"/>
              </w:rPr>
              <w:t>300</w:t>
            </w:r>
          </w:p>
        </w:tc>
        <w:tc>
          <w:tcPr>
            <w:tcW w:w="900" w:type="dxa"/>
            <w:tcBorders>
              <w:top w:val="single" w:sz="4" w:space="0" w:color="auto"/>
              <w:left w:val="single" w:sz="4" w:space="0" w:color="auto"/>
              <w:bottom w:val="single" w:sz="4" w:space="0" w:color="auto"/>
              <w:right w:val="single" w:sz="4" w:space="0" w:color="auto"/>
            </w:tcBorders>
            <w:hideMark/>
          </w:tcPr>
          <w:p w14:paraId="47F58844" w14:textId="77777777" w:rsidR="00135839" w:rsidRDefault="00135839" w:rsidP="00436A96">
            <w:pPr>
              <w:jc w:val="center"/>
              <w:rPr>
                <w:rFonts w:ascii="Helvetica" w:hAnsi="Helvetica"/>
                <w:sz w:val="20"/>
              </w:rPr>
            </w:pPr>
            <w:r>
              <w:rPr>
                <w:rFonts w:ascii="Helvetica" w:hAnsi="Helvetica"/>
                <w:sz w:val="20"/>
              </w:rPr>
              <w:t>8</w:t>
            </w:r>
          </w:p>
        </w:tc>
        <w:tc>
          <w:tcPr>
            <w:tcW w:w="1260" w:type="dxa"/>
            <w:tcBorders>
              <w:top w:val="single" w:sz="4" w:space="0" w:color="auto"/>
              <w:left w:val="single" w:sz="4" w:space="0" w:color="auto"/>
              <w:bottom w:val="single" w:sz="4" w:space="0" w:color="auto"/>
              <w:right w:val="single" w:sz="4" w:space="0" w:color="auto"/>
            </w:tcBorders>
            <w:hideMark/>
          </w:tcPr>
          <w:p w14:paraId="31796A73" w14:textId="77777777" w:rsidR="00135839" w:rsidRDefault="00135839" w:rsidP="00436A96">
            <w:pPr>
              <w:jc w:val="center"/>
              <w:rPr>
                <w:rFonts w:ascii="Helvetica" w:hAnsi="Helvetica"/>
                <w:sz w:val="20"/>
              </w:rPr>
            </w:pPr>
            <w:r>
              <w:rPr>
                <w:rFonts w:ascii="Helvetica" w:hAnsi="Helvetica"/>
                <w:sz w:val="20"/>
              </w:rPr>
              <w:t>0</w:t>
            </w:r>
          </w:p>
        </w:tc>
        <w:tc>
          <w:tcPr>
            <w:tcW w:w="909" w:type="dxa"/>
            <w:tcBorders>
              <w:top w:val="single" w:sz="4" w:space="0" w:color="auto"/>
              <w:left w:val="single" w:sz="4" w:space="0" w:color="auto"/>
              <w:bottom w:val="single" w:sz="4" w:space="0" w:color="auto"/>
              <w:right w:val="single" w:sz="4" w:space="0" w:color="auto"/>
            </w:tcBorders>
            <w:hideMark/>
          </w:tcPr>
          <w:p w14:paraId="19F59E23" w14:textId="77777777" w:rsidR="00135839" w:rsidRDefault="00135839" w:rsidP="00436A96">
            <w:pPr>
              <w:jc w:val="center"/>
              <w:rPr>
                <w:rFonts w:ascii="Helvetica" w:hAnsi="Helvetica"/>
                <w:sz w:val="20"/>
              </w:rPr>
            </w:pPr>
            <w:r>
              <w:rPr>
                <w:rFonts w:ascii="Helvetica" w:hAnsi="Helvetica"/>
                <w:sz w:val="20"/>
              </w:rPr>
              <w:t>5</w:t>
            </w:r>
          </w:p>
        </w:tc>
      </w:tr>
      <w:tr w:rsidR="00542035" w14:paraId="584F3CB2" w14:textId="77777777" w:rsidTr="00436A96">
        <w:trPr>
          <w:jc w:val="center"/>
        </w:trPr>
        <w:tc>
          <w:tcPr>
            <w:tcW w:w="1188" w:type="dxa"/>
            <w:tcBorders>
              <w:top w:val="single" w:sz="4" w:space="0" w:color="auto"/>
              <w:left w:val="single" w:sz="4" w:space="0" w:color="auto"/>
              <w:bottom w:val="single" w:sz="4" w:space="0" w:color="auto"/>
              <w:right w:val="single" w:sz="4" w:space="0" w:color="auto"/>
            </w:tcBorders>
            <w:hideMark/>
          </w:tcPr>
          <w:p w14:paraId="37683A6B" w14:textId="77B9233A" w:rsidR="00135839" w:rsidRDefault="008E0D58" w:rsidP="00436A96">
            <w:pPr>
              <w:jc w:val="center"/>
              <w:rPr>
                <w:rFonts w:ascii="Helvetica" w:hAnsi="Helvetica"/>
                <w:sz w:val="20"/>
              </w:rPr>
            </w:pPr>
            <w:r>
              <w:rPr>
                <w:rFonts w:ascii="Helvetica" w:hAnsi="Helvetica"/>
                <w:sz w:val="20"/>
              </w:rPr>
              <w:t>d</w:t>
            </w:r>
          </w:p>
        </w:tc>
        <w:tc>
          <w:tcPr>
            <w:tcW w:w="1080" w:type="dxa"/>
            <w:tcBorders>
              <w:top w:val="single" w:sz="4" w:space="0" w:color="auto"/>
              <w:left w:val="single" w:sz="4" w:space="0" w:color="auto"/>
              <w:bottom w:val="single" w:sz="4" w:space="0" w:color="auto"/>
              <w:right w:val="single" w:sz="4" w:space="0" w:color="auto"/>
            </w:tcBorders>
            <w:hideMark/>
          </w:tcPr>
          <w:p w14:paraId="3495E354" w14:textId="77777777" w:rsidR="00135839" w:rsidRDefault="00135839" w:rsidP="00436A96">
            <w:pPr>
              <w:jc w:val="center"/>
              <w:rPr>
                <w:rFonts w:ascii="Helvetica" w:hAnsi="Helvetica"/>
                <w:sz w:val="20"/>
              </w:rPr>
            </w:pPr>
            <w:r>
              <w:rPr>
                <w:rFonts w:ascii="Helvetica" w:hAnsi="Helvetica"/>
                <w:sz w:val="20"/>
              </w:rPr>
              <w:t>520</w:t>
            </w:r>
          </w:p>
        </w:tc>
        <w:tc>
          <w:tcPr>
            <w:tcW w:w="1170" w:type="dxa"/>
            <w:tcBorders>
              <w:top w:val="single" w:sz="4" w:space="0" w:color="auto"/>
              <w:left w:val="single" w:sz="4" w:space="0" w:color="auto"/>
              <w:bottom w:val="single" w:sz="4" w:space="0" w:color="auto"/>
              <w:right w:val="single" w:sz="4" w:space="0" w:color="auto"/>
            </w:tcBorders>
            <w:hideMark/>
          </w:tcPr>
          <w:p w14:paraId="753ED9CA" w14:textId="77777777" w:rsidR="00135839" w:rsidRDefault="00135839" w:rsidP="00436A96">
            <w:pPr>
              <w:jc w:val="center"/>
              <w:rPr>
                <w:rFonts w:ascii="Helvetica" w:hAnsi="Helvetica"/>
                <w:sz w:val="20"/>
              </w:rPr>
            </w:pPr>
            <w:r>
              <w:rPr>
                <w:rFonts w:ascii="Helvetica" w:hAnsi="Helvetica"/>
                <w:sz w:val="20"/>
              </w:rPr>
              <w:t>100</w:t>
            </w:r>
          </w:p>
        </w:tc>
        <w:tc>
          <w:tcPr>
            <w:tcW w:w="1260" w:type="dxa"/>
            <w:tcBorders>
              <w:top w:val="single" w:sz="4" w:space="0" w:color="auto"/>
              <w:left w:val="single" w:sz="4" w:space="0" w:color="auto"/>
              <w:bottom w:val="single" w:sz="4" w:space="0" w:color="auto"/>
              <w:right w:val="single" w:sz="4" w:space="0" w:color="auto"/>
            </w:tcBorders>
            <w:hideMark/>
          </w:tcPr>
          <w:p w14:paraId="07361724" w14:textId="77777777" w:rsidR="00135839" w:rsidRDefault="00135839" w:rsidP="00436A96">
            <w:pPr>
              <w:jc w:val="center"/>
              <w:rPr>
                <w:rFonts w:ascii="Helvetica" w:hAnsi="Helvetica"/>
                <w:sz w:val="20"/>
              </w:rPr>
            </w:pPr>
            <w:r>
              <w:rPr>
                <w:rFonts w:ascii="Helvetica" w:hAnsi="Helvetica"/>
                <w:sz w:val="20"/>
              </w:rPr>
              <w:t>1.2</w:t>
            </w:r>
          </w:p>
        </w:tc>
        <w:tc>
          <w:tcPr>
            <w:tcW w:w="1242" w:type="dxa"/>
            <w:tcBorders>
              <w:top w:val="single" w:sz="4" w:space="0" w:color="auto"/>
              <w:left w:val="single" w:sz="4" w:space="0" w:color="auto"/>
              <w:bottom w:val="single" w:sz="4" w:space="0" w:color="auto"/>
              <w:right w:val="single" w:sz="4" w:space="0" w:color="auto"/>
            </w:tcBorders>
            <w:hideMark/>
          </w:tcPr>
          <w:p w14:paraId="41228430" w14:textId="77777777" w:rsidR="00135839" w:rsidRDefault="00135839" w:rsidP="00436A96">
            <w:pPr>
              <w:jc w:val="center"/>
              <w:rPr>
                <w:rFonts w:ascii="Helvetica" w:hAnsi="Helvetica"/>
                <w:sz w:val="20"/>
              </w:rPr>
            </w:pPr>
            <w:r>
              <w:rPr>
                <w:rFonts w:ascii="Helvetica" w:hAnsi="Helvetica"/>
                <w:sz w:val="20"/>
              </w:rPr>
              <w:t>28000</w:t>
            </w:r>
          </w:p>
        </w:tc>
        <w:tc>
          <w:tcPr>
            <w:tcW w:w="729" w:type="dxa"/>
            <w:tcBorders>
              <w:top w:val="single" w:sz="4" w:space="0" w:color="auto"/>
              <w:left w:val="single" w:sz="4" w:space="0" w:color="auto"/>
              <w:bottom w:val="single" w:sz="4" w:space="0" w:color="auto"/>
              <w:right w:val="single" w:sz="4" w:space="0" w:color="auto"/>
            </w:tcBorders>
            <w:hideMark/>
          </w:tcPr>
          <w:p w14:paraId="6436038C" w14:textId="77777777" w:rsidR="00135839" w:rsidRDefault="00135839" w:rsidP="00436A96">
            <w:pPr>
              <w:jc w:val="center"/>
              <w:rPr>
                <w:rFonts w:ascii="Helvetica" w:hAnsi="Helvetica"/>
                <w:sz w:val="20"/>
              </w:rPr>
            </w:pPr>
            <w:r>
              <w:rPr>
                <w:rFonts w:ascii="Helvetica" w:hAnsi="Helvetica"/>
                <w:sz w:val="20"/>
              </w:rPr>
              <w:t>150</w:t>
            </w:r>
          </w:p>
        </w:tc>
        <w:tc>
          <w:tcPr>
            <w:tcW w:w="900" w:type="dxa"/>
            <w:tcBorders>
              <w:top w:val="single" w:sz="4" w:space="0" w:color="auto"/>
              <w:left w:val="single" w:sz="4" w:space="0" w:color="auto"/>
              <w:bottom w:val="single" w:sz="4" w:space="0" w:color="auto"/>
              <w:right w:val="single" w:sz="4" w:space="0" w:color="auto"/>
            </w:tcBorders>
            <w:hideMark/>
          </w:tcPr>
          <w:p w14:paraId="0732F119" w14:textId="77777777" w:rsidR="00135839" w:rsidRDefault="00135839" w:rsidP="00436A96">
            <w:pPr>
              <w:jc w:val="center"/>
              <w:rPr>
                <w:rFonts w:ascii="Helvetica" w:hAnsi="Helvetica"/>
                <w:sz w:val="20"/>
              </w:rPr>
            </w:pPr>
            <w:r>
              <w:rPr>
                <w:rFonts w:ascii="Helvetica" w:hAnsi="Helvetica"/>
                <w:sz w:val="20"/>
              </w:rPr>
              <w:t>1</w:t>
            </w:r>
          </w:p>
        </w:tc>
        <w:tc>
          <w:tcPr>
            <w:tcW w:w="1260" w:type="dxa"/>
            <w:tcBorders>
              <w:top w:val="single" w:sz="4" w:space="0" w:color="auto"/>
              <w:left w:val="single" w:sz="4" w:space="0" w:color="auto"/>
              <w:bottom w:val="single" w:sz="4" w:space="0" w:color="auto"/>
              <w:right w:val="single" w:sz="4" w:space="0" w:color="auto"/>
            </w:tcBorders>
            <w:hideMark/>
          </w:tcPr>
          <w:p w14:paraId="4857FA63" w14:textId="77777777" w:rsidR="00135839" w:rsidRDefault="00135839" w:rsidP="00436A96">
            <w:pPr>
              <w:jc w:val="center"/>
              <w:rPr>
                <w:rFonts w:ascii="Helvetica" w:hAnsi="Helvetica"/>
                <w:sz w:val="20"/>
              </w:rPr>
            </w:pPr>
            <w:r>
              <w:rPr>
                <w:rFonts w:ascii="Helvetica" w:hAnsi="Helvetica"/>
                <w:sz w:val="20"/>
              </w:rPr>
              <w:t>100</w:t>
            </w:r>
          </w:p>
        </w:tc>
        <w:tc>
          <w:tcPr>
            <w:tcW w:w="909" w:type="dxa"/>
            <w:tcBorders>
              <w:top w:val="single" w:sz="4" w:space="0" w:color="auto"/>
              <w:left w:val="single" w:sz="4" w:space="0" w:color="auto"/>
              <w:bottom w:val="single" w:sz="4" w:space="0" w:color="auto"/>
              <w:right w:val="single" w:sz="4" w:space="0" w:color="auto"/>
            </w:tcBorders>
            <w:hideMark/>
          </w:tcPr>
          <w:p w14:paraId="722D8B8B" w14:textId="77777777" w:rsidR="00135839" w:rsidRDefault="00135839" w:rsidP="00436A96">
            <w:pPr>
              <w:jc w:val="center"/>
              <w:rPr>
                <w:rFonts w:ascii="Helvetica" w:hAnsi="Helvetica"/>
                <w:sz w:val="20"/>
              </w:rPr>
            </w:pPr>
            <w:r>
              <w:rPr>
                <w:rFonts w:ascii="Helvetica" w:hAnsi="Helvetica"/>
                <w:sz w:val="20"/>
              </w:rPr>
              <w:t>4</w:t>
            </w:r>
          </w:p>
        </w:tc>
      </w:tr>
      <w:tr w:rsidR="00542035" w14:paraId="5FEE2846" w14:textId="77777777" w:rsidTr="00436A96">
        <w:trPr>
          <w:jc w:val="center"/>
        </w:trPr>
        <w:tc>
          <w:tcPr>
            <w:tcW w:w="1188" w:type="dxa"/>
            <w:tcBorders>
              <w:top w:val="single" w:sz="4" w:space="0" w:color="auto"/>
              <w:left w:val="single" w:sz="4" w:space="0" w:color="auto"/>
              <w:bottom w:val="single" w:sz="4" w:space="0" w:color="auto"/>
              <w:right w:val="single" w:sz="4" w:space="0" w:color="auto"/>
            </w:tcBorders>
            <w:hideMark/>
          </w:tcPr>
          <w:p w14:paraId="72D85366" w14:textId="148970F8" w:rsidR="00135839" w:rsidRDefault="008E0D58" w:rsidP="00436A96">
            <w:pPr>
              <w:jc w:val="center"/>
              <w:rPr>
                <w:rFonts w:ascii="Helvetica" w:hAnsi="Helvetica"/>
                <w:sz w:val="20"/>
              </w:rPr>
            </w:pPr>
            <w:r>
              <w:rPr>
                <w:rFonts w:ascii="Helvetica" w:hAnsi="Helvetica"/>
                <w:sz w:val="20"/>
              </w:rPr>
              <w:t>e</w:t>
            </w:r>
          </w:p>
        </w:tc>
        <w:tc>
          <w:tcPr>
            <w:tcW w:w="1080" w:type="dxa"/>
            <w:tcBorders>
              <w:top w:val="single" w:sz="4" w:space="0" w:color="auto"/>
              <w:left w:val="single" w:sz="4" w:space="0" w:color="auto"/>
              <w:bottom w:val="single" w:sz="4" w:space="0" w:color="auto"/>
              <w:right w:val="single" w:sz="4" w:space="0" w:color="auto"/>
            </w:tcBorders>
            <w:hideMark/>
          </w:tcPr>
          <w:p w14:paraId="70046EFB" w14:textId="77777777" w:rsidR="00135839" w:rsidRDefault="00135839" w:rsidP="00436A96">
            <w:pPr>
              <w:jc w:val="center"/>
              <w:rPr>
                <w:rFonts w:ascii="Helvetica" w:hAnsi="Helvetica"/>
                <w:sz w:val="20"/>
              </w:rPr>
            </w:pPr>
            <w:r>
              <w:rPr>
                <w:rFonts w:ascii="Helvetica" w:hAnsi="Helvetica"/>
                <w:sz w:val="20"/>
              </w:rPr>
              <w:t>200</w:t>
            </w:r>
          </w:p>
        </w:tc>
        <w:tc>
          <w:tcPr>
            <w:tcW w:w="1170" w:type="dxa"/>
            <w:tcBorders>
              <w:top w:val="single" w:sz="4" w:space="0" w:color="auto"/>
              <w:left w:val="single" w:sz="4" w:space="0" w:color="auto"/>
              <w:bottom w:val="single" w:sz="4" w:space="0" w:color="auto"/>
              <w:right w:val="single" w:sz="4" w:space="0" w:color="auto"/>
            </w:tcBorders>
            <w:hideMark/>
          </w:tcPr>
          <w:p w14:paraId="752287FE" w14:textId="77777777" w:rsidR="00135839" w:rsidRDefault="00135839" w:rsidP="00436A96">
            <w:pPr>
              <w:jc w:val="center"/>
              <w:rPr>
                <w:rFonts w:ascii="Helvetica" w:hAnsi="Helvetica"/>
                <w:sz w:val="20"/>
              </w:rPr>
            </w:pPr>
            <w:r>
              <w:rPr>
                <w:rFonts w:ascii="Helvetica" w:hAnsi="Helvetica"/>
                <w:sz w:val="20"/>
              </w:rPr>
              <w:t>50</w:t>
            </w:r>
          </w:p>
        </w:tc>
        <w:tc>
          <w:tcPr>
            <w:tcW w:w="1260" w:type="dxa"/>
            <w:tcBorders>
              <w:top w:val="single" w:sz="4" w:space="0" w:color="auto"/>
              <w:left w:val="single" w:sz="4" w:space="0" w:color="auto"/>
              <w:bottom w:val="single" w:sz="4" w:space="0" w:color="auto"/>
              <w:right w:val="single" w:sz="4" w:space="0" w:color="auto"/>
            </w:tcBorders>
            <w:hideMark/>
          </w:tcPr>
          <w:p w14:paraId="48C8225E" w14:textId="77777777" w:rsidR="00135839" w:rsidRDefault="00135839" w:rsidP="00436A96">
            <w:pPr>
              <w:jc w:val="center"/>
              <w:rPr>
                <w:rFonts w:ascii="Helvetica" w:hAnsi="Helvetica"/>
                <w:sz w:val="20"/>
              </w:rPr>
            </w:pPr>
            <w:r>
              <w:rPr>
                <w:rFonts w:ascii="Helvetica" w:hAnsi="Helvetica"/>
                <w:sz w:val="20"/>
              </w:rPr>
              <w:t>1.2</w:t>
            </w:r>
          </w:p>
        </w:tc>
        <w:tc>
          <w:tcPr>
            <w:tcW w:w="1242" w:type="dxa"/>
            <w:tcBorders>
              <w:top w:val="single" w:sz="4" w:space="0" w:color="auto"/>
              <w:left w:val="single" w:sz="4" w:space="0" w:color="auto"/>
              <w:bottom w:val="single" w:sz="4" w:space="0" w:color="auto"/>
              <w:right w:val="single" w:sz="4" w:space="0" w:color="auto"/>
            </w:tcBorders>
            <w:hideMark/>
          </w:tcPr>
          <w:p w14:paraId="40DB5D2B" w14:textId="77777777" w:rsidR="00135839" w:rsidRDefault="00135839" w:rsidP="00436A96">
            <w:pPr>
              <w:jc w:val="center"/>
              <w:rPr>
                <w:rFonts w:ascii="Helvetica" w:hAnsi="Helvetica"/>
                <w:sz w:val="20"/>
              </w:rPr>
            </w:pPr>
            <w:r>
              <w:rPr>
                <w:rFonts w:ascii="Helvetica" w:hAnsi="Helvetica"/>
                <w:sz w:val="20"/>
              </w:rPr>
              <w:t>40000</w:t>
            </w:r>
          </w:p>
        </w:tc>
        <w:tc>
          <w:tcPr>
            <w:tcW w:w="729" w:type="dxa"/>
            <w:tcBorders>
              <w:top w:val="single" w:sz="4" w:space="0" w:color="auto"/>
              <w:left w:val="single" w:sz="4" w:space="0" w:color="auto"/>
              <w:bottom w:val="single" w:sz="4" w:space="0" w:color="auto"/>
              <w:right w:val="single" w:sz="4" w:space="0" w:color="auto"/>
            </w:tcBorders>
            <w:hideMark/>
          </w:tcPr>
          <w:p w14:paraId="3A921F7A" w14:textId="77777777" w:rsidR="00135839" w:rsidRDefault="00135839" w:rsidP="00436A96">
            <w:pPr>
              <w:jc w:val="center"/>
              <w:rPr>
                <w:rFonts w:ascii="Helvetica" w:hAnsi="Helvetica"/>
                <w:sz w:val="20"/>
              </w:rPr>
            </w:pPr>
            <w:r>
              <w:rPr>
                <w:rFonts w:ascii="Helvetica" w:hAnsi="Helvetica"/>
                <w:sz w:val="20"/>
              </w:rPr>
              <w:t>1200</w:t>
            </w:r>
          </w:p>
        </w:tc>
        <w:tc>
          <w:tcPr>
            <w:tcW w:w="900" w:type="dxa"/>
            <w:tcBorders>
              <w:top w:val="single" w:sz="4" w:space="0" w:color="auto"/>
              <w:left w:val="single" w:sz="4" w:space="0" w:color="auto"/>
              <w:bottom w:val="single" w:sz="4" w:space="0" w:color="auto"/>
              <w:right w:val="single" w:sz="4" w:space="0" w:color="auto"/>
            </w:tcBorders>
            <w:hideMark/>
          </w:tcPr>
          <w:p w14:paraId="12CE5188" w14:textId="77777777" w:rsidR="00135839" w:rsidRDefault="00135839" w:rsidP="00436A96">
            <w:pPr>
              <w:jc w:val="center"/>
              <w:rPr>
                <w:rFonts w:ascii="Helvetica" w:hAnsi="Helvetica"/>
                <w:sz w:val="20"/>
              </w:rPr>
            </w:pPr>
            <w:r>
              <w:rPr>
                <w:rFonts w:ascii="Helvetica" w:hAnsi="Helvetica"/>
                <w:sz w:val="20"/>
              </w:rPr>
              <w:t>15</w:t>
            </w:r>
          </w:p>
        </w:tc>
        <w:tc>
          <w:tcPr>
            <w:tcW w:w="1260" w:type="dxa"/>
            <w:tcBorders>
              <w:top w:val="single" w:sz="4" w:space="0" w:color="auto"/>
              <w:left w:val="single" w:sz="4" w:space="0" w:color="auto"/>
              <w:bottom w:val="single" w:sz="4" w:space="0" w:color="auto"/>
              <w:right w:val="single" w:sz="4" w:space="0" w:color="auto"/>
            </w:tcBorders>
            <w:hideMark/>
          </w:tcPr>
          <w:p w14:paraId="101A8974" w14:textId="77777777" w:rsidR="00135839" w:rsidRDefault="00135839" w:rsidP="00436A96">
            <w:pPr>
              <w:jc w:val="center"/>
              <w:rPr>
                <w:rFonts w:ascii="Helvetica" w:hAnsi="Helvetica"/>
                <w:sz w:val="20"/>
              </w:rPr>
            </w:pPr>
            <w:r>
              <w:rPr>
                <w:rFonts w:ascii="Helvetica" w:hAnsi="Helvetica"/>
                <w:sz w:val="20"/>
              </w:rPr>
              <w:t>170</w:t>
            </w:r>
          </w:p>
        </w:tc>
        <w:tc>
          <w:tcPr>
            <w:tcW w:w="909" w:type="dxa"/>
            <w:tcBorders>
              <w:top w:val="single" w:sz="4" w:space="0" w:color="auto"/>
              <w:left w:val="single" w:sz="4" w:space="0" w:color="auto"/>
              <w:bottom w:val="single" w:sz="4" w:space="0" w:color="auto"/>
              <w:right w:val="single" w:sz="4" w:space="0" w:color="auto"/>
            </w:tcBorders>
            <w:hideMark/>
          </w:tcPr>
          <w:p w14:paraId="6517DFB6" w14:textId="77777777" w:rsidR="00135839" w:rsidRDefault="00135839" w:rsidP="00436A96">
            <w:pPr>
              <w:jc w:val="center"/>
              <w:rPr>
                <w:rFonts w:ascii="Helvetica" w:hAnsi="Helvetica"/>
                <w:sz w:val="20"/>
              </w:rPr>
            </w:pPr>
            <w:r>
              <w:rPr>
                <w:rFonts w:ascii="Helvetica" w:hAnsi="Helvetica"/>
                <w:sz w:val="20"/>
              </w:rPr>
              <w:t>2</w:t>
            </w:r>
          </w:p>
        </w:tc>
      </w:tr>
    </w:tbl>
    <w:p w14:paraId="45D39791" w14:textId="77777777" w:rsidR="004D3751" w:rsidRPr="00436A96" w:rsidRDefault="004D3751">
      <w:pPr>
        <w:pStyle w:val="ListParagraph"/>
        <w:tabs>
          <w:tab w:val="left" w:pos="-360"/>
        </w:tabs>
        <w:ind w:left="360"/>
        <w:jc w:val="both"/>
        <w:rPr>
          <w:rFonts w:ascii="Times New Roman" w:hAnsi="Times New Roman"/>
          <w:color w:val="000000"/>
          <w:szCs w:val="24"/>
        </w:rPr>
      </w:pPr>
    </w:p>
    <w:p w14:paraId="4994C315" w14:textId="283F3DF3" w:rsidR="00FA66F5" w:rsidRDefault="000E5873">
      <w:pPr>
        <w:pStyle w:val="ListParagraph"/>
        <w:tabs>
          <w:tab w:val="left" w:pos="-360"/>
        </w:tabs>
        <w:ind w:left="360"/>
        <w:jc w:val="both"/>
        <w:rPr>
          <w:rFonts w:ascii="Times New Roman" w:hAnsi="Times New Roman"/>
          <w:color w:val="000000"/>
          <w:szCs w:val="24"/>
        </w:rPr>
      </w:pPr>
      <w:r w:rsidRPr="00436A96">
        <w:rPr>
          <w:rFonts w:ascii="Times New Roman" w:hAnsi="Times New Roman"/>
          <w:color w:val="000000"/>
          <w:szCs w:val="24"/>
        </w:rPr>
        <w:t>*</w:t>
      </w:r>
      <w:r w:rsidR="00FA66F5" w:rsidRPr="00436A96">
        <w:rPr>
          <w:rFonts w:ascii="Times New Roman" w:hAnsi="Times New Roman"/>
          <w:color w:val="000000"/>
          <w:szCs w:val="24"/>
        </w:rPr>
        <w:t>Max Capacity (MW)</w:t>
      </w:r>
      <w:r w:rsidRPr="00436A96">
        <w:rPr>
          <w:rFonts w:ascii="Times New Roman" w:hAnsi="Times New Roman"/>
          <w:color w:val="000000"/>
          <w:szCs w:val="24"/>
        </w:rPr>
        <w:t xml:space="preserve">: the maximum </w:t>
      </w:r>
      <w:r>
        <w:rPr>
          <w:rFonts w:ascii="Times New Roman" w:hAnsi="Times New Roman"/>
          <w:color w:val="000000"/>
          <w:szCs w:val="24"/>
        </w:rPr>
        <w:t>generating capacity of each generator.</w:t>
      </w:r>
    </w:p>
    <w:p w14:paraId="18062BBD" w14:textId="6151BF06" w:rsidR="000D71FB" w:rsidRDefault="000E5873">
      <w:pPr>
        <w:pStyle w:val="ListParagraph"/>
        <w:tabs>
          <w:tab w:val="left" w:pos="-360"/>
        </w:tabs>
        <w:ind w:left="360"/>
        <w:jc w:val="both"/>
        <w:rPr>
          <w:ins w:id="7" w:author="Cong Zhang" w:date="2018-01-12T11:01:00Z"/>
          <w:rFonts w:ascii="Times New Roman" w:hAnsi="Times New Roman"/>
          <w:color w:val="000000"/>
          <w:szCs w:val="24"/>
        </w:rPr>
      </w:pPr>
      <w:r>
        <w:rPr>
          <w:rFonts w:ascii="Times New Roman" w:hAnsi="Times New Roman"/>
          <w:color w:val="000000"/>
          <w:szCs w:val="24"/>
        </w:rPr>
        <w:t>*</w:t>
      </w:r>
      <w:r w:rsidRPr="00436A96">
        <w:rPr>
          <w:rFonts w:ascii="Times New Roman" w:hAnsi="Times New Roman"/>
          <w:color w:val="000000"/>
          <w:szCs w:val="24"/>
        </w:rPr>
        <w:t>Min Stable Level (MW)</w:t>
      </w:r>
      <w:r>
        <w:rPr>
          <w:rFonts w:ascii="Times New Roman" w:hAnsi="Times New Roman"/>
          <w:color w:val="000000"/>
          <w:szCs w:val="24"/>
        </w:rPr>
        <w:t>:</w:t>
      </w:r>
      <w:r w:rsidR="00107559" w:rsidRPr="00436A96">
        <w:rPr>
          <w:rFonts w:ascii="Times New Roman" w:hAnsi="Times New Roman"/>
          <w:color w:val="000000"/>
          <w:szCs w:val="24"/>
        </w:rPr>
        <w:t xml:space="preserve"> the minimum stable generation level of each generator. This minimum level is enforced when the generator is turned o</w:t>
      </w:r>
      <w:r w:rsidR="00107559">
        <w:rPr>
          <w:rFonts w:ascii="Times New Roman" w:hAnsi="Times New Roman"/>
          <w:color w:val="000000"/>
          <w:szCs w:val="24"/>
        </w:rPr>
        <w:t>n.</w:t>
      </w:r>
    </w:p>
    <w:p w14:paraId="181A2B30" w14:textId="6D045629" w:rsidR="00C256CE" w:rsidRDefault="007033DD">
      <w:pPr>
        <w:pStyle w:val="ListParagraph"/>
        <w:tabs>
          <w:tab w:val="left" w:pos="-360"/>
        </w:tabs>
        <w:ind w:left="360"/>
        <w:jc w:val="both"/>
        <w:rPr>
          <w:ins w:id="8" w:author="Cong Zhang" w:date="2018-01-12T11:03:00Z"/>
          <w:rFonts w:ascii="Times New Roman" w:hAnsi="Times New Roman"/>
          <w:color w:val="000000"/>
          <w:szCs w:val="24"/>
        </w:rPr>
      </w:pPr>
      <w:ins w:id="9" w:author="Cong Zhang" w:date="2018-01-12T11:06:00Z">
        <w:r>
          <w:rPr>
            <w:rFonts w:ascii="Times New Roman" w:hAnsi="Times New Roman"/>
            <w:color w:val="000000"/>
            <w:szCs w:val="24"/>
          </w:rPr>
          <w:t>*</w:t>
        </w:r>
      </w:ins>
      <w:ins w:id="10" w:author="Cong Zhang" w:date="2018-01-12T11:01:00Z">
        <w:r w:rsidR="00C256CE">
          <w:rPr>
            <w:rFonts w:ascii="Times New Roman" w:hAnsi="Times New Roman"/>
            <w:color w:val="000000"/>
            <w:szCs w:val="24"/>
          </w:rPr>
          <w:t>Fuel Price(</w:t>
        </w:r>
        <w:r w:rsidR="004E42AC">
          <w:rPr>
            <w:rFonts w:ascii="Times New Roman" w:hAnsi="Times New Roman"/>
            <w:color w:val="000000"/>
            <w:szCs w:val="24"/>
          </w:rPr>
          <w:t>$/MMBTU</w:t>
        </w:r>
        <w:r w:rsidR="00C256CE">
          <w:rPr>
            <w:rFonts w:ascii="Times New Roman" w:hAnsi="Times New Roman"/>
            <w:color w:val="000000"/>
            <w:szCs w:val="24"/>
          </w:rPr>
          <w:t>)</w:t>
        </w:r>
        <w:r w:rsidR="004E42AC">
          <w:rPr>
            <w:rFonts w:ascii="Times New Roman" w:hAnsi="Times New Roman"/>
            <w:color w:val="000000"/>
            <w:szCs w:val="24"/>
          </w:rPr>
          <w:t xml:space="preserve">: </w:t>
        </w:r>
      </w:ins>
      <w:ins w:id="11" w:author="Cong Zhang" w:date="2018-01-12T11:03:00Z">
        <w:r w:rsidR="00336E9C">
          <w:rPr>
            <w:rFonts w:ascii="Times New Roman" w:hAnsi="Times New Roman"/>
            <w:color w:val="000000"/>
            <w:szCs w:val="24"/>
          </w:rPr>
          <w:t xml:space="preserve">an input value which present </w:t>
        </w:r>
      </w:ins>
      <w:ins w:id="12" w:author="Cong Zhang" w:date="2018-01-12T11:02:00Z">
        <w:r w:rsidR="00336E9C">
          <w:rPr>
            <w:rFonts w:ascii="Times New Roman" w:hAnsi="Times New Roman"/>
            <w:color w:val="000000"/>
            <w:szCs w:val="24"/>
          </w:rPr>
          <w:t>the fuel price of the generator</w:t>
        </w:r>
      </w:ins>
    </w:p>
    <w:p w14:paraId="5D011CE2" w14:textId="5A6A58FB" w:rsidR="00336E9C" w:rsidRPr="00336E9C" w:rsidRDefault="007033DD">
      <w:pPr>
        <w:pStyle w:val="ListParagraph"/>
        <w:tabs>
          <w:tab w:val="left" w:pos="-360"/>
        </w:tabs>
        <w:ind w:left="360"/>
        <w:jc w:val="both"/>
        <w:rPr>
          <w:rFonts w:ascii="Times New Roman" w:hAnsi="Times New Roman"/>
          <w:color w:val="000000"/>
          <w:szCs w:val="24"/>
        </w:rPr>
      </w:pPr>
      <w:ins w:id="13" w:author="Cong Zhang" w:date="2018-01-12T11:06:00Z">
        <w:r>
          <w:rPr>
            <w:rFonts w:ascii="Times New Roman" w:hAnsi="Times New Roman"/>
            <w:color w:val="000000"/>
            <w:szCs w:val="24"/>
          </w:rPr>
          <w:t>*</w:t>
        </w:r>
      </w:ins>
      <w:ins w:id="14" w:author="Cong Zhang" w:date="2018-01-12T11:05:00Z">
        <w:r w:rsidR="00336E9C">
          <w:rPr>
            <w:rFonts w:ascii="Times New Roman" w:hAnsi="Times New Roman"/>
            <w:color w:val="000000"/>
            <w:szCs w:val="24"/>
          </w:rPr>
          <w:t>Heat Rate(BTU/kWh</w:t>
        </w:r>
        <w:r w:rsidR="00336E9C" w:rsidRPr="00336E9C">
          <w:rPr>
            <w:rFonts w:ascii="Times New Roman" w:hAnsi="Times New Roman"/>
            <w:color w:val="000000"/>
            <w:szCs w:val="24"/>
          </w:rPr>
          <w:t xml:space="preserve">): </w:t>
        </w:r>
        <w:r w:rsidR="00336E9C" w:rsidRPr="00336E9C">
          <w:rPr>
            <w:rFonts w:ascii="Times New Roman" w:hAnsi="Times New Roman"/>
            <w:color w:val="222222"/>
            <w:sz w:val="21"/>
            <w:szCs w:val="21"/>
            <w:shd w:val="clear" w:color="auto" w:fill="FFFFFF"/>
            <w:rPrChange w:id="15" w:author="Cong Zhang" w:date="2018-01-12T11:06:00Z">
              <w:rPr>
                <w:rFonts w:ascii="Arial" w:hAnsi="Arial" w:cs="Arial"/>
                <w:color w:val="222222"/>
                <w:sz w:val="21"/>
                <w:szCs w:val="21"/>
                <w:shd w:val="clear" w:color="auto" w:fill="FFFFFF"/>
              </w:rPr>
            </w:rPrChange>
          </w:rPr>
          <w:t> </w:t>
        </w:r>
        <w:r w:rsidR="00336E9C" w:rsidRPr="00336E9C">
          <w:rPr>
            <w:rFonts w:ascii="Times New Roman" w:hAnsi="Times New Roman"/>
            <w:color w:val="222222"/>
            <w:sz w:val="21"/>
            <w:szCs w:val="21"/>
            <w:shd w:val="clear" w:color="auto" w:fill="FFFFFF"/>
            <w:rPrChange w:id="16" w:author="Cong Zhang" w:date="2018-01-12T11:06:00Z">
              <w:rPr>
                <w:rFonts w:ascii="Arial" w:hAnsi="Arial" w:cs="Arial"/>
                <w:color w:val="222222"/>
                <w:sz w:val="21"/>
                <w:szCs w:val="21"/>
                <w:shd w:val="clear" w:color="auto" w:fill="FFFFFF"/>
              </w:rPr>
            </w:rPrChange>
          </w:rPr>
          <w:t>represent</w:t>
        </w:r>
        <w:r w:rsidR="00336E9C" w:rsidRPr="00336E9C">
          <w:rPr>
            <w:rFonts w:ascii="Times New Roman" w:hAnsi="Times New Roman"/>
            <w:color w:val="222222"/>
            <w:sz w:val="21"/>
            <w:szCs w:val="21"/>
            <w:shd w:val="clear" w:color="auto" w:fill="FFFFFF"/>
            <w:rPrChange w:id="17" w:author="Cong Zhang" w:date="2018-01-12T11:06:00Z">
              <w:rPr>
                <w:rFonts w:ascii="Arial" w:hAnsi="Arial" w:cs="Arial"/>
                <w:color w:val="222222"/>
                <w:sz w:val="21"/>
                <w:szCs w:val="21"/>
                <w:shd w:val="clear" w:color="auto" w:fill="FFFFFF"/>
              </w:rPr>
            </w:rPrChange>
          </w:rPr>
          <w:t xml:space="preserve"> the </w:t>
        </w:r>
        <w:r w:rsidR="00336E9C" w:rsidRPr="00336E9C">
          <w:rPr>
            <w:rFonts w:ascii="Times New Roman" w:hAnsi="Times New Roman"/>
            <w:rPrChange w:id="18" w:author="Cong Zhang" w:date="2018-01-12T11:06:00Z">
              <w:rPr/>
            </w:rPrChange>
          </w:rPr>
          <w:fldChar w:fldCharType="begin"/>
        </w:r>
        <w:r w:rsidR="00336E9C" w:rsidRPr="00336E9C">
          <w:rPr>
            <w:rFonts w:ascii="Times New Roman" w:hAnsi="Times New Roman"/>
            <w:rPrChange w:id="19" w:author="Cong Zhang" w:date="2018-01-12T11:06:00Z">
              <w:rPr/>
            </w:rPrChange>
          </w:rPr>
          <w:instrText xml:space="preserve"> HYPERLINK "https://en.wikipedia.org/wiki/Plant_efficiency" \o "Plant efficiency" </w:instrText>
        </w:r>
        <w:r w:rsidR="00336E9C" w:rsidRPr="00336E9C">
          <w:rPr>
            <w:rFonts w:ascii="Times New Roman" w:hAnsi="Times New Roman"/>
            <w:rPrChange w:id="20" w:author="Cong Zhang" w:date="2018-01-12T11:06:00Z">
              <w:rPr/>
            </w:rPrChange>
          </w:rPr>
          <w:fldChar w:fldCharType="separate"/>
        </w:r>
        <w:r w:rsidR="00336E9C" w:rsidRPr="00336E9C">
          <w:rPr>
            <w:rStyle w:val="Hyperlink"/>
            <w:rFonts w:ascii="Times New Roman" w:hAnsi="Times New Roman"/>
            <w:color w:val="0B0080"/>
            <w:sz w:val="21"/>
            <w:szCs w:val="21"/>
            <w:shd w:val="clear" w:color="auto" w:fill="FFFFFF"/>
            <w:rPrChange w:id="21" w:author="Cong Zhang" w:date="2018-01-12T11:06:00Z">
              <w:rPr>
                <w:rStyle w:val="Hyperlink"/>
                <w:rFonts w:ascii="Arial" w:hAnsi="Arial" w:cs="Arial"/>
                <w:color w:val="0B0080"/>
                <w:sz w:val="21"/>
                <w:szCs w:val="21"/>
                <w:shd w:val="clear" w:color="auto" w:fill="FFFFFF"/>
              </w:rPr>
            </w:rPrChange>
          </w:rPr>
          <w:t>power plant efficiency</w:t>
        </w:r>
        <w:r w:rsidR="00336E9C" w:rsidRPr="00336E9C">
          <w:rPr>
            <w:rFonts w:ascii="Times New Roman" w:hAnsi="Times New Roman"/>
            <w:rPrChange w:id="22" w:author="Cong Zhang" w:date="2018-01-12T11:06:00Z">
              <w:rPr/>
            </w:rPrChange>
          </w:rPr>
          <w:fldChar w:fldCharType="end"/>
        </w:r>
        <w:r w:rsidR="00336E9C" w:rsidRPr="00336E9C">
          <w:rPr>
            <w:rFonts w:ascii="Times New Roman" w:hAnsi="Times New Roman"/>
            <w:rPrChange w:id="23" w:author="Cong Zhang" w:date="2018-01-12T11:06:00Z">
              <w:rPr/>
            </w:rPrChange>
          </w:rPr>
          <w:t>, which is equal to (</w:t>
        </w:r>
      </w:ins>
      <w:ins w:id="24" w:author="Cong Zhang" w:date="2018-01-12T11:06:00Z">
        <w:r w:rsidR="00336E9C" w:rsidRPr="00336E9C">
          <w:rPr>
            <w:rFonts w:ascii="Times New Roman" w:hAnsi="Times New Roman"/>
            <w:rPrChange w:id="25" w:author="Cong Zhang" w:date="2018-01-12T11:06:00Z">
              <w:rPr/>
            </w:rPrChange>
          </w:rPr>
          <w:t>Thermal Energy In</w:t>
        </w:r>
      </w:ins>
      <w:ins w:id="26" w:author="Cong Zhang" w:date="2018-01-12T11:05:00Z">
        <w:r w:rsidR="00336E9C" w:rsidRPr="00336E9C">
          <w:rPr>
            <w:rFonts w:ascii="Times New Roman" w:hAnsi="Times New Roman"/>
            <w:rPrChange w:id="27" w:author="Cong Zhang" w:date="2018-01-12T11:06:00Z">
              <w:rPr/>
            </w:rPrChange>
          </w:rPr>
          <w:t>)</w:t>
        </w:r>
      </w:ins>
      <w:proofErr w:type="gramStart"/>
      <w:ins w:id="28" w:author="Cong Zhang" w:date="2018-01-12T11:06:00Z">
        <w:r w:rsidR="00336E9C" w:rsidRPr="00336E9C">
          <w:rPr>
            <w:rFonts w:ascii="Times New Roman" w:hAnsi="Times New Roman"/>
            <w:rPrChange w:id="29" w:author="Cong Zhang" w:date="2018-01-12T11:06:00Z">
              <w:rPr/>
            </w:rPrChange>
          </w:rPr>
          <w:t>/(</w:t>
        </w:r>
        <w:proofErr w:type="gramEnd"/>
        <w:r w:rsidR="00336E9C" w:rsidRPr="00336E9C">
          <w:rPr>
            <w:rFonts w:ascii="Times New Roman" w:hAnsi="Times New Roman"/>
            <w:rPrChange w:id="30" w:author="Cong Zhang" w:date="2018-01-12T11:06:00Z">
              <w:rPr/>
            </w:rPrChange>
          </w:rPr>
          <w:t>Electricity Energy Out).</w:t>
        </w:r>
      </w:ins>
    </w:p>
    <w:p w14:paraId="0325A365" w14:textId="16018921" w:rsidR="00F817CD" w:rsidRPr="00436A96" w:rsidRDefault="00B633E3" w:rsidP="00436A96">
      <w:pPr>
        <w:pStyle w:val="ListParagraph"/>
        <w:tabs>
          <w:tab w:val="left" w:pos="-360"/>
        </w:tabs>
        <w:ind w:left="360"/>
        <w:jc w:val="both"/>
        <w:rPr>
          <w:rFonts w:ascii="Times New Roman" w:hAnsi="Times New Roman"/>
          <w:color w:val="000000"/>
          <w:szCs w:val="24"/>
        </w:rPr>
      </w:pPr>
      <w:r w:rsidRPr="00436A96">
        <w:rPr>
          <w:rFonts w:ascii="Times New Roman" w:hAnsi="Times New Roman"/>
          <w:color w:val="000000"/>
          <w:szCs w:val="24"/>
        </w:rPr>
        <w:t>*</w:t>
      </w:r>
      <w:r w:rsidR="00F817CD" w:rsidRPr="00436A96">
        <w:rPr>
          <w:rFonts w:ascii="Times New Roman" w:hAnsi="Times New Roman"/>
          <w:color w:val="000000"/>
          <w:szCs w:val="24"/>
        </w:rPr>
        <w:t xml:space="preserve">Min Up Time (hours): the minimum number of hours the unit must be 'on' in any commitment cycle. </w:t>
      </w:r>
    </w:p>
    <w:p w14:paraId="7650338C" w14:textId="437BAD9F" w:rsidR="00B633E3" w:rsidRPr="00436A96" w:rsidRDefault="00B633E3">
      <w:pPr>
        <w:pStyle w:val="ListParagraph"/>
        <w:tabs>
          <w:tab w:val="left" w:pos="-360"/>
        </w:tabs>
        <w:ind w:left="360"/>
        <w:jc w:val="both"/>
        <w:rPr>
          <w:rFonts w:ascii="Times New Roman" w:hAnsi="Times New Roman"/>
          <w:color w:val="000000"/>
          <w:szCs w:val="24"/>
        </w:rPr>
      </w:pPr>
      <w:r w:rsidRPr="00436A96">
        <w:rPr>
          <w:rFonts w:ascii="Times New Roman" w:hAnsi="Times New Roman"/>
          <w:color w:val="000000"/>
          <w:szCs w:val="24"/>
        </w:rPr>
        <w:t xml:space="preserve">*Initial Generation: the generator load </w:t>
      </w:r>
      <w:r w:rsidR="00BE5DD2">
        <w:rPr>
          <w:rFonts w:ascii="Times New Roman" w:hAnsi="Times New Roman"/>
          <w:color w:val="000000"/>
          <w:szCs w:val="24"/>
        </w:rPr>
        <w:t xml:space="preserve">in </w:t>
      </w:r>
      <w:r w:rsidR="00BE5DD2" w:rsidRPr="00436A96">
        <w:rPr>
          <w:rFonts w:ascii="Times New Roman" w:hAnsi="Times New Roman"/>
          <w:color w:val="000000"/>
          <w:szCs w:val="24"/>
        </w:rPr>
        <w:t xml:space="preserve">megawatt </w:t>
      </w:r>
      <w:r w:rsidRPr="00436A96">
        <w:rPr>
          <w:rFonts w:ascii="Times New Roman" w:hAnsi="Times New Roman"/>
          <w:color w:val="000000"/>
          <w:szCs w:val="24"/>
        </w:rPr>
        <w:t>at the start of the first period of the simulation.</w:t>
      </w:r>
    </w:p>
    <w:p w14:paraId="50449C48" w14:textId="598B2D0F" w:rsidR="00603AE5" w:rsidRDefault="00B633E3" w:rsidP="00F817CD">
      <w:pPr>
        <w:pStyle w:val="ListParagraph"/>
        <w:tabs>
          <w:tab w:val="left" w:pos="-360"/>
        </w:tabs>
        <w:ind w:left="360"/>
        <w:jc w:val="both"/>
        <w:rPr>
          <w:rFonts w:ascii="Times New Roman" w:hAnsi="Times New Roman"/>
          <w:color w:val="000000"/>
          <w:szCs w:val="24"/>
        </w:rPr>
      </w:pPr>
      <w:r w:rsidRPr="00436A96">
        <w:rPr>
          <w:rFonts w:ascii="Times New Roman" w:hAnsi="Times New Roman"/>
          <w:color w:val="000000"/>
          <w:szCs w:val="24"/>
        </w:rPr>
        <w:t>*</w:t>
      </w:r>
      <w:r w:rsidR="00F817CD" w:rsidRPr="00436A96">
        <w:rPr>
          <w:rFonts w:ascii="Times New Roman" w:hAnsi="Times New Roman"/>
          <w:color w:val="000000"/>
          <w:szCs w:val="24"/>
        </w:rPr>
        <w:t xml:space="preserve">Initial Hours Up (hours): </w:t>
      </w:r>
      <w:r w:rsidR="00BE5DD2">
        <w:rPr>
          <w:rFonts w:ascii="Times New Roman" w:hAnsi="Times New Roman"/>
          <w:color w:val="000000"/>
          <w:szCs w:val="24"/>
        </w:rPr>
        <w:t>h</w:t>
      </w:r>
      <w:r w:rsidR="00F817CD" w:rsidRPr="00436A96">
        <w:rPr>
          <w:rFonts w:ascii="Times New Roman" w:hAnsi="Times New Roman"/>
          <w:color w:val="000000"/>
          <w:szCs w:val="24"/>
        </w:rPr>
        <w:t xml:space="preserve">ours the unit has </w:t>
      </w:r>
      <w:r w:rsidR="00BE5DD2">
        <w:rPr>
          <w:rFonts w:ascii="Times New Roman" w:hAnsi="Times New Roman"/>
          <w:color w:val="000000"/>
          <w:szCs w:val="24"/>
        </w:rPr>
        <w:t xml:space="preserve">already </w:t>
      </w:r>
      <w:r w:rsidR="00F817CD" w:rsidRPr="00436A96">
        <w:rPr>
          <w:rFonts w:ascii="Times New Roman" w:hAnsi="Times New Roman"/>
          <w:color w:val="000000"/>
          <w:szCs w:val="24"/>
        </w:rPr>
        <w:t xml:space="preserve">been up </w:t>
      </w:r>
      <w:r w:rsidR="00BE5DD2">
        <w:rPr>
          <w:rFonts w:ascii="Times New Roman" w:hAnsi="Times New Roman"/>
          <w:color w:val="000000"/>
          <w:szCs w:val="24"/>
        </w:rPr>
        <w:t>in the beginning</w:t>
      </w:r>
      <w:r w:rsidR="00F817CD" w:rsidRPr="00436A96">
        <w:rPr>
          <w:rFonts w:ascii="Times New Roman" w:hAnsi="Times New Roman"/>
          <w:color w:val="000000"/>
          <w:szCs w:val="24"/>
        </w:rPr>
        <w:t>.</w:t>
      </w:r>
    </w:p>
    <w:p w14:paraId="6F656C19" w14:textId="77777777" w:rsidR="00E55B6E" w:rsidRPr="00436A96" w:rsidRDefault="00E55B6E" w:rsidP="00F817CD">
      <w:pPr>
        <w:pStyle w:val="ListParagraph"/>
        <w:tabs>
          <w:tab w:val="left" w:pos="-360"/>
        </w:tabs>
        <w:ind w:left="360"/>
        <w:jc w:val="both"/>
        <w:rPr>
          <w:rFonts w:ascii="Times New Roman" w:hAnsi="Times New Roman"/>
          <w:color w:val="000000"/>
          <w:szCs w:val="24"/>
        </w:rPr>
      </w:pPr>
    </w:p>
    <w:p w14:paraId="46AABA3C" w14:textId="15D1D45C" w:rsidR="00706433" w:rsidRDefault="009429C8" w:rsidP="00F817CD">
      <w:pPr>
        <w:pStyle w:val="ListParagraph"/>
        <w:tabs>
          <w:tab w:val="left" w:pos="-360"/>
        </w:tabs>
        <w:ind w:left="360"/>
        <w:jc w:val="both"/>
        <w:rPr>
          <w:rFonts w:ascii="Times New Roman" w:hAnsi="Times New Roman"/>
          <w:color w:val="000000"/>
          <w:sz w:val="24"/>
          <w:szCs w:val="24"/>
        </w:rPr>
      </w:pPr>
      <w:r w:rsidRPr="00650C1B">
        <w:rPr>
          <w:rFonts w:ascii="Times New Roman" w:hAnsi="Times New Roman"/>
          <w:color w:val="000000"/>
          <w:sz w:val="24"/>
          <w:szCs w:val="24"/>
        </w:rPr>
        <w:t xml:space="preserve">In this </w:t>
      </w:r>
      <w:r w:rsidR="00884319">
        <w:rPr>
          <w:rFonts w:ascii="Times New Roman" w:hAnsi="Times New Roman"/>
          <w:color w:val="000000"/>
          <w:sz w:val="24"/>
          <w:szCs w:val="24"/>
        </w:rPr>
        <w:t>case study</w:t>
      </w:r>
      <w:r w:rsidRPr="00650C1B">
        <w:rPr>
          <w:rFonts w:ascii="Times New Roman" w:hAnsi="Times New Roman"/>
          <w:color w:val="000000"/>
          <w:sz w:val="24"/>
          <w:szCs w:val="24"/>
        </w:rPr>
        <w:t xml:space="preserve">, </w:t>
      </w:r>
      <w:r>
        <w:rPr>
          <w:rFonts w:ascii="Times New Roman" w:hAnsi="Times New Roman"/>
          <w:color w:val="000000"/>
          <w:sz w:val="24"/>
          <w:szCs w:val="24"/>
        </w:rPr>
        <w:t>three scenarios are created: business-as-usual(BA</w:t>
      </w:r>
      <w:r w:rsidR="00E8741C">
        <w:rPr>
          <w:rFonts w:ascii="Times New Roman" w:hAnsi="Times New Roman"/>
          <w:color w:val="000000"/>
          <w:sz w:val="24"/>
          <w:szCs w:val="24"/>
        </w:rPr>
        <w:t>U</w:t>
      </w:r>
      <w:r>
        <w:rPr>
          <w:rFonts w:ascii="Times New Roman" w:hAnsi="Times New Roman"/>
          <w:color w:val="000000"/>
          <w:sz w:val="24"/>
          <w:szCs w:val="24"/>
        </w:rPr>
        <w:t>), inflexible and flexible cases. The BAU represent</w:t>
      </w:r>
      <w:r w:rsidR="00884319">
        <w:rPr>
          <w:rFonts w:ascii="Times New Roman" w:hAnsi="Times New Roman"/>
          <w:color w:val="000000"/>
          <w:sz w:val="24"/>
          <w:szCs w:val="24"/>
        </w:rPr>
        <w:t>s</w:t>
      </w:r>
      <w:r>
        <w:rPr>
          <w:rFonts w:ascii="Times New Roman" w:hAnsi="Times New Roman"/>
          <w:color w:val="000000"/>
          <w:sz w:val="24"/>
          <w:szCs w:val="24"/>
        </w:rPr>
        <w:t xml:space="preserve"> the basic grid system without hydrogen influence. </w:t>
      </w:r>
      <w:r w:rsidR="00706433">
        <w:rPr>
          <w:rFonts w:ascii="Times New Roman" w:hAnsi="Times New Roman"/>
          <w:color w:val="000000"/>
          <w:sz w:val="24"/>
          <w:szCs w:val="24"/>
        </w:rPr>
        <w:t xml:space="preserve">As </w:t>
      </w:r>
      <w:r w:rsidR="00884319">
        <w:rPr>
          <w:rFonts w:ascii="Times New Roman" w:hAnsi="Times New Roman"/>
          <w:color w:val="000000"/>
          <w:sz w:val="24"/>
          <w:szCs w:val="24"/>
        </w:rPr>
        <w:t>shown in</w:t>
      </w:r>
      <w:r w:rsidR="00706433">
        <w:rPr>
          <w:rFonts w:ascii="Times New Roman" w:hAnsi="Times New Roman"/>
          <w:color w:val="000000"/>
          <w:sz w:val="24"/>
          <w:szCs w:val="24"/>
        </w:rPr>
        <w:t xml:space="preserve"> </w:t>
      </w:r>
      <w:r w:rsidR="00B5023A">
        <w:rPr>
          <w:rFonts w:ascii="Times New Roman" w:hAnsi="Times New Roman"/>
          <w:color w:val="000000"/>
          <w:sz w:val="24"/>
          <w:szCs w:val="24"/>
        </w:rPr>
        <w:t>Fig.</w:t>
      </w:r>
      <w:r w:rsidR="00706433">
        <w:rPr>
          <w:rFonts w:ascii="Times New Roman" w:hAnsi="Times New Roman"/>
          <w:color w:val="000000"/>
          <w:sz w:val="24"/>
          <w:szCs w:val="24"/>
        </w:rPr>
        <w:t xml:space="preserve"> 6-a, </w:t>
      </w:r>
      <w:r>
        <w:rPr>
          <w:rFonts w:ascii="Times New Roman" w:hAnsi="Times New Roman"/>
          <w:color w:val="000000"/>
          <w:sz w:val="24"/>
          <w:szCs w:val="24"/>
        </w:rPr>
        <w:t>there is no FCEV load in</w:t>
      </w:r>
      <w:r w:rsidR="00706433">
        <w:rPr>
          <w:rFonts w:ascii="Times New Roman" w:hAnsi="Times New Roman"/>
          <w:color w:val="000000"/>
          <w:sz w:val="24"/>
          <w:szCs w:val="24"/>
        </w:rPr>
        <w:t xml:space="preserve"> BAU scenario</w:t>
      </w:r>
      <w:r>
        <w:rPr>
          <w:rFonts w:ascii="Times New Roman" w:hAnsi="Times New Roman"/>
          <w:color w:val="000000"/>
          <w:sz w:val="24"/>
          <w:szCs w:val="24"/>
        </w:rPr>
        <w:t xml:space="preserve">. </w:t>
      </w:r>
      <w:r w:rsidR="00706433">
        <w:rPr>
          <w:rFonts w:ascii="Times New Roman" w:hAnsi="Times New Roman"/>
          <w:color w:val="000000"/>
          <w:sz w:val="24"/>
          <w:szCs w:val="24"/>
        </w:rPr>
        <w:t xml:space="preserve">The </w:t>
      </w:r>
      <w:r w:rsidR="00884319">
        <w:rPr>
          <w:rFonts w:ascii="Times New Roman" w:hAnsi="Times New Roman"/>
          <w:color w:val="000000"/>
          <w:sz w:val="24"/>
          <w:szCs w:val="24"/>
        </w:rPr>
        <w:t>system topology is</w:t>
      </w:r>
      <w:r w:rsidR="00706433">
        <w:rPr>
          <w:rFonts w:ascii="Times New Roman" w:hAnsi="Times New Roman"/>
          <w:color w:val="000000"/>
          <w:sz w:val="24"/>
          <w:szCs w:val="24"/>
        </w:rPr>
        <w:t xml:space="preserve"> shown in the diagram. The black arrow li</w:t>
      </w:r>
      <w:r w:rsidR="00884319">
        <w:rPr>
          <w:rFonts w:ascii="Times New Roman" w:hAnsi="Times New Roman"/>
          <w:color w:val="000000"/>
          <w:sz w:val="24"/>
          <w:szCs w:val="24"/>
        </w:rPr>
        <w:t>ne is the energy flow direction, e</w:t>
      </w:r>
      <w:r w:rsidR="00706433">
        <w:rPr>
          <w:rFonts w:ascii="Times New Roman" w:hAnsi="Times New Roman"/>
          <w:color w:val="000000"/>
          <w:sz w:val="24"/>
          <w:szCs w:val="24"/>
        </w:rPr>
        <w:t>.g. Line_12 represent</w:t>
      </w:r>
      <w:r w:rsidR="00884319">
        <w:rPr>
          <w:rFonts w:ascii="Times New Roman" w:hAnsi="Times New Roman"/>
          <w:color w:val="000000"/>
          <w:sz w:val="24"/>
          <w:szCs w:val="24"/>
        </w:rPr>
        <w:t>s</w:t>
      </w:r>
      <w:r w:rsidR="00706433">
        <w:rPr>
          <w:rFonts w:ascii="Times New Roman" w:hAnsi="Times New Roman"/>
          <w:color w:val="000000"/>
          <w:sz w:val="24"/>
          <w:szCs w:val="24"/>
        </w:rPr>
        <w:t xml:space="preserve"> the electricity flow from node 1 to node 2.</w:t>
      </w:r>
    </w:p>
    <w:p w14:paraId="20F0FF8F" w14:textId="77777777" w:rsidR="00E55B6E" w:rsidRDefault="00E55B6E" w:rsidP="00F817CD">
      <w:pPr>
        <w:pStyle w:val="ListParagraph"/>
        <w:tabs>
          <w:tab w:val="left" w:pos="-360"/>
        </w:tabs>
        <w:ind w:left="360"/>
        <w:jc w:val="both"/>
        <w:rPr>
          <w:rFonts w:ascii="Times New Roman" w:hAnsi="Times New Roman"/>
          <w:color w:val="000000"/>
          <w:sz w:val="24"/>
          <w:szCs w:val="24"/>
        </w:rPr>
      </w:pPr>
    </w:p>
    <w:p w14:paraId="26E77BD7" w14:textId="7BD15DA4" w:rsidR="00706433" w:rsidRDefault="009429C8" w:rsidP="00F817CD">
      <w:pPr>
        <w:pStyle w:val="ListParagraph"/>
        <w:tabs>
          <w:tab w:val="left" w:pos="-360"/>
        </w:tabs>
        <w:ind w:left="360"/>
        <w:jc w:val="both"/>
        <w:rPr>
          <w:rFonts w:ascii="Times New Roman" w:hAnsi="Times New Roman"/>
          <w:color w:val="000000"/>
          <w:sz w:val="24"/>
          <w:szCs w:val="24"/>
        </w:rPr>
      </w:pPr>
      <w:r w:rsidRPr="003A78F3">
        <w:rPr>
          <w:rFonts w:ascii="Times New Roman" w:hAnsi="Times New Roman"/>
          <w:color w:val="000000"/>
          <w:sz w:val="24"/>
          <w:szCs w:val="24"/>
        </w:rPr>
        <w:t>The “</w:t>
      </w:r>
      <w:r>
        <w:rPr>
          <w:rFonts w:ascii="Times New Roman" w:hAnsi="Times New Roman"/>
          <w:color w:val="000000"/>
          <w:sz w:val="24"/>
          <w:szCs w:val="24"/>
        </w:rPr>
        <w:t>i</w:t>
      </w:r>
      <w:r w:rsidRPr="003A78F3">
        <w:rPr>
          <w:rFonts w:ascii="Times New Roman" w:hAnsi="Times New Roman"/>
          <w:color w:val="000000"/>
          <w:sz w:val="24"/>
          <w:szCs w:val="24"/>
        </w:rPr>
        <w:t xml:space="preserve">nflexible” case </w:t>
      </w:r>
      <w:r w:rsidR="00884319">
        <w:rPr>
          <w:rFonts w:ascii="Times New Roman" w:hAnsi="Times New Roman"/>
          <w:color w:val="000000"/>
          <w:sz w:val="24"/>
          <w:szCs w:val="24"/>
        </w:rPr>
        <w:t>represent</w:t>
      </w:r>
      <w:r w:rsidRPr="003A78F3">
        <w:rPr>
          <w:rFonts w:ascii="Times New Roman" w:hAnsi="Times New Roman"/>
          <w:color w:val="000000"/>
          <w:sz w:val="24"/>
          <w:szCs w:val="24"/>
        </w:rPr>
        <w:t xml:space="preserve">s the </w:t>
      </w:r>
      <w:r w:rsidR="00884319">
        <w:rPr>
          <w:rFonts w:ascii="Times New Roman" w:hAnsi="Times New Roman"/>
          <w:color w:val="000000"/>
          <w:sz w:val="24"/>
          <w:szCs w:val="24"/>
        </w:rPr>
        <w:t>scenario</w:t>
      </w:r>
      <w:r w:rsidRPr="003A78F3">
        <w:rPr>
          <w:rFonts w:ascii="Times New Roman" w:hAnsi="Times New Roman"/>
          <w:color w:val="000000"/>
          <w:sz w:val="24"/>
          <w:szCs w:val="24"/>
        </w:rPr>
        <w:t xml:space="preserve"> in which the </w:t>
      </w:r>
      <w:proofErr w:type="spellStart"/>
      <w:r w:rsidRPr="003A78F3">
        <w:rPr>
          <w:rFonts w:ascii="Times New Roman" w:hAnsi="Times New Roman"/>
          <w:color w:val="000000"/>
          <w:sz w:val="24"/>
          <w:szCs w:val="24"/>
        </w:rPr>
        <w:t>electrolyzer</w:t>
      </w:r>
      <w:proofErr w:type="spellEnd"/>
      <w:r w:rsidRPr="003A78F3">
        <w:rPr>
          <w:rFonts w:ascii="Times New Roman" w:hAnsi="Times New Roman"/>
          <w:color w:val="000000"/>
          <w:sz w:val="24"/>
          <w:szCs w:val="24"/>
        </w:rPr>
        <w:t xml:space="preserve"> load is added, but the load is not controllable. </w:t>
      </w:r>
      <w:r w:rsidR="00884319">
        <w:rPr>
          <w:rFonts w:ascii="Times New Roman" w:hAnsi="Times New Roman"/>
          <w:color w:val="000000"/>
          <w:sz w:val="24"/>
          <w:szCs w:val="24"/>
        </w:rPr>
        <w:t>It means</w:t>
      </w:r>
      <w:r w:rsidR="00636D15">
        <w:rPr>
          <w:rFonts w:ascii="Times New Roman" w:hAnsi="Times New Roman"/>
          <w:color w:val="000000"/>
          <w:sz w:val="24"/>
          <w:szCs w:val="24"/>
        </w:rPr>
        <w:t xml:space="preserve"> the extra load </w:t>
      </w:r>
      <w:r w:rsidR="00636D15" w:rsidRPr="002D3EC2">
        <w:rPr>
          <w:rFonts w:ascii="Times New Roman" w:hAnsi="Times New Roman"/>
          <w:sz w:val="24"/>
          <w:szCs w:val="24"/>
        </w:rPr>
        <w:t xml:space="preserve">is added to the existing load and will need to be served by the existing generators in the system. </w:t>
      </w:r>
      <w:r>
        <w:rPr>
          <w:rFonts w:ascii="Times New Roman" w:hAnsi="Times New Roman"/>
          <w:color w:val="000000"/>
          <w:sz w:val="24"/>
          <w:szCs w:val="24"/>
        </w:rPr>
        <w:t xml:space="preserve"> </w:t>
      </w:r>
      <w:r w:rsidR="00884319">
        <w:rPr>
          <w:rFonts w:ascii="Times New Roman" w:hAnsi="Times New Roman"/>
          <w:color w:val="000000"/>
          <w:sz w:val="24"/>
          <w:szCs w:val="24"/>
        </w:rPr>
        <w:t>As shown in</w:t>
      </w:r>
      <w:r w:rsidR="00706433">
        <w:rPr>
          <w:rFonts w:ascii="Times New Roman" w:hAnsi="Times New Roman"/>
          <w:color w:val="000000"/>
          <w:sz w:val="24"/>
          <w:szCs w:val="24"/>
        </w:rPr>
        <w:t xml:space="preserve"> </w:t>
      </w:r>
      <w:r w:rsidR="00B5023A">
        <w:rPr>
          <w:rFonts w:ascii="Times New Roman" w:hAnsi="Times New Roman"/>
          <w:color w:val="000000"/>
          <w:sz w:val="24"/>
          <w:szCs w:val="24"/>
        </w:rPr>
        <w:t>Fig.</w:t>
      </w:r>
      <w:r w:rsidR="00706433">
        <w:rPr>
          <w:rFonts w:ascii="Times New Roman" w:hAnsi="Times New Roman"/>
          <w:color w:val="000000"/>
          <w:sz w:val="24"/>
          <w:szCs w:val="24"/>
        </w:rPr>
        <w:t xml:space="preserve"> 6-b, the inflexible load is </w:t>
      </w:r>
      <w:r w:rsidR="00884319">
        <w:rPr>
          <w:rFonts w:ascii="Times New Roman" w:hAnsi="Times New Roman"/>
          <w:color w:val="000000"/>
          <w:sz w:val="24"/>
          <w:szCs w:val="24"/>
        </w:rPr>
        <w:t>allocated on</w:t>
      </w:r>
      <w:r w:rsidR="00706433">
        <w:rPr>
          <w:rFonts w:ascii="Times New Roman" w:hAnsi="Times New Roman"/>
          <w:color w:val="000000"/>
          <w:sz w:val="24"/>
          <w:szCs w:val="24"/>
        </w:rPr>
        <w:t xml:space="preserve"> the node 2.</w:t>
      </w:r>
    </w:p>
    <w:p w14:paraId="5888C9D2" w14:textId="77777777" w:rsidR="00E55B6E" w:rsidRDefault="00E55B6E" w:rsidP="00F817CD">
      <w:pPr>
        <w:pStyle w:val="ListParagraph"/>
        <w:tabs>
          <w:tab w:val="left" w:pos="-360"/>
        </w:tabs>
        <w:ind w:left="360"/>
        <w:jc w:val="both"/>
        <w:rPr>
          <w:rFonts w:ascii="Times New Roman" w:hAnsi="Times New Roman"/>
          <w:color w:val="000000"/>
          <w:sz w:val="24"/>
          <w:szCs w:val="24"/>
        </w:rPr>
      </w:pPr>
    </w:p>
    <w:p w14:paraId="30440084" w14:textId="77ABE98B" w:rsidR="000807DC" w:rsidRDefault="00884319" w:rsidP="005912CC">
      <w:pPr>
        <w:pStyle w:val="ListParagraph"/>
        <w:tabs>
          <w:tab w:val="left" w:pos="-360"/>
        </w:tabs>
        <w:ind w:left="360"/>
        <w:jc w:val="both"/>
        <w:rPr>
          <w:rFonts w:ascii="Times New Roman" w:hAnsi="Times New Roman"/>
          <w:color w:val="000000"/>
          <w:sz w:val="24"/>
          <w:szCs w:val="24"/>
        </w:rPr>
      </w:pPr>
      <w:r>
        <w:rPr>
          <w:rFonts w:ascii="Times New Roman" w:hAnsi="Times New Roman"/>
          <w:color w:val="000000"/>
          <w:sz w:val="24"/>
          <w:szCs w:val="24"/>
        </w:rPr>
        <w:t>In</w:t>
      </w:r>
      <w:r w:rsidR="009429C8" w:rsidRPr="003A78F3">
        <w:rPr>
          <w:rFonts w:ascii="Times New Roman" w:hAnsi="Times New Roman"/>
          <w:color w:val="000000"/>
          <w:sz w:val="24"/>
          <w:szCs w:val="24"/>
        </w:rPr>
        <w:t xml:space="preserve"> the “</w:t>
      </w:r>
      <w:r w:rsidR="009429C8">
        <w:rPr>
          <w:rFonts w:ascii="Times New Roman" w:hAnsi="Times New Roman"/>
          <w:color w:val="000000"/>
          <w:sz w:val="24"/>
          <w:szCs w:val="24"/>
        </w:rPr>
        <w:t>f</w:t>
      </w:r>
      <w:r w:rsidR="009429C8" w:rsidRPr="003A78F3">
        <w:rPr>
          <w:rFonts w:ascii="Times New Roman" w:hAnsi="Times New Roman"/>
          <w:color w:val="000000"/>
          <w:sz w:val="24"/>
          <w:szCs w:val="24"/>
        </w:rPr>
        <w:t xml:space="preserve">lexible” scenario, the hydrogen production load is flexible without compromising FCEV demand. For example, the </w:t>
      </w:r>
      <w:r w:rsidR="009429C8">
        <w:rPr>
          <w:rFonts w:ascii="Times New Roman" w:hAnsi="Times New Roman"/>
          <w:color w:val="000000"/>
          <w:sz w:val="24"/>
          <w:szCs w:val="24"/>
        </w:rPr>
        <w:t xml:space="preserve">hydrogen production can be scheduled based on the grid load or electricity price. </w:t>
      </w:r>
      <w:r>
        <w:rPr>
          <w:rFonts w:ascii="Times New Roman" w:hAnsi="Times New Roman"/>
          <w:color w:val="000000"/>
          <w:sz w:val="24"/>
          <w:szCs w:val="24"/>
        </w:rPr>
        <w:t>In particular</w:t>
      </w:r>
      <w:r w:rsidR="009429C8">
        <w:rPr>
          <w:rFonts w:ascii="Times New Roman" w:hAnsi="Times New Roman"/>
          <w:color w:val="000000"/>
          <w:sz w:val="24"/>
          <w:szCs w:val="24"/>
        </w:rPr>
        <w:t xml:space="preserve">, the </w:t>
      </w:r>
      <w:proofErr w:type="spellStart"/>
      <w:r w:rsidR="009429C8" w:rsidRPr="003A78F3">
        <w:rPr>
          <w:rFonts w:ascii="Times New Roman" w:hAnsi="Times New Roman"/>
          <w:color w:val="000000"/>
          <w:sz w:val="24"/>
          <w:szCs w:val="24"/>
        </w:rPr>
        <w:t>electrolyzer</w:t>
      </w:r>
      <w:proofErr w:type="spellEnd"/>
      <w:r w:rsidR="009429C8" w:rsidRPr="003A78F3">
        <w:rPr>
          <w:rFonts w:ascii="Times New Roman" w:hAnsi="Times New Roman"/>
          <w:color w:val="000000"/>
          <w:sz w:val="24"/>
          <w:szCs w:val="24"/>
        </w:rPr>
        <w:t xml:space="preserve"> load can be shifted to shave the netload peak.</w:t>
      </w:r>
      <w:r w:rsidR="005912CC" w:rsidRPr="005912CC">
        <w:rPr>
          <w:rFonts w:ascii="Times New Roman" w:hAnsi="Times New Roman"/>
          <w:color w:val="000000"/>
          <w:sz w:val="24"/>
          <w:szCs w:val="24"/>
        </w:rPr>
        <w:t xml:space="preserve"> </w:t>
      </w:r>
      <w:r w:rsidR="005912CC">
        <w:rPr>
          <w:rFonts w:ascii="Times New Roman" w:hAnsi="Times New Roman"/>
          <w:color w:val="000000"/>
          <w:sz w:val="24"/>
          <w:szCs w:val="24"/>
        </w:rPr>
        <w:t xml:space="preserve">As </w:t>
      </w:r>
      <w:r>
        <w:rPr>
          <w:rFonts w:ascii="Times New Roman" w:hAnsi="Times New Roman"/>
          <w:color w:val="000000"/>
          <w:sz w:val="24"/>
          <w:szCs w:val="24"/>
        </w:rPr>
        <w:t>shown in</w:t>
      </w:r>
      <w:r w:rsidR="005912CC">
        <w:rPr>
          <w:rFonts w:ascii="Times New Roman" w:hAnsi="Times New Roman"/>
          <w:color w:val="000000"/>
          <w:sz w:val="24"/>
          <w:szCs w:val="24"/>
        </w:rPr>
        <w:t xml:space="preserve"> </w:t>
      </w:r>
      <w:r w:rsidR="00B5023A">
        <w:rPr>
          <w:rFonts w:ascii="Times New Roman" w:hAnsi="Times New Roman"/>
          <w:color w:val="000000"/>
          <w:sz w:val="24"/>
          <w:szCs w:val="24"/>
        </w:rPr>
        <w:t>Fig.</w:t>
      </w:r>
      <w:r w:rsidR="005912CC">
        <w:rPr>
          <w:rFonts w:ascii="Times New Roman" w:hAnsi="Times New Roman"/>
          <w:color w:val="000000"/>
          <w:sz w:val="24"/>
          <w:szCs w:val="24"/>
        </w:rPr>
        <w:t xml:space="preserve"> 6-c, the flexible load </w:t>
      </w:r>
      <w:r>
        <w:rPr>
          <w:rFonts w:ascii="Times New Roman" w:hAnsi="Times New Roman"/>
          <w:color w:val="000000"/>
          <w:sz w:val="24"/>
          <w:szCs w:val="24"/>
        </w:rPr>
        <w:t>on</w:t>
      </w:r>
      <w:r w:rsidR="005912CC">
        <w:rPr>
          <w:rFonts w:ascii="Times New Roman" w:hAnsi="Times New Roman"/>
          <w:color w:val="000000"/>
          <w:sz w:val="24"/>
          <w:szCs w:val="24"/>
        </w:rPr>
        <w:t xml:space="preserve"> node 2</w:t>
      </w:r>
      <w:r>
        <w:rPr>
          <w:rFonts w:ascii="Times New Roman" w:hAnsi="Times New Roman"/>
          <w:color w:val="000000"/>
          <w:sz w:val="24"/>
          <w:szCs w:val="24"/>
        </w:rPr>
        <w:t xml:space="preserve"> represents</w:t>
      </w:r>
      <w:r w:rsidR="005912CC">
        <w:rPr>
          <w:rFonts w:ascii="Times New Roman" w:hAnsi="Times New Roman"/>
          <w:color w:val="000000"/>
          <w:sz w:val="24"/>
          <w:szCs w:val="24"/>
        </w:rPr>
        <w:t xml:space="preserve"> the </w:t>
      </w:r>
      <w:r>
        <w:rPr>
          <w:rFonts w:ascii="Times New Roman" w:hAnsi="Times New Roman"/>
          <w:color w:val="000000"/>
          <w:sz w:val="24"/>
          <w:szCs w:val="24"/>
        </w:rPr>
        <w:t>flexible hydrogen production</w:t>
      </w:r>
      <w:r w:rsidR="005912CC">
        <w:rPr>
          <w:rFonts w:ascii="Times New Roman" w:hAnsi="Times New Roman"/>
          <w:color w:val="000000"/>
          <w:sz w:val="24"/>
          <w:szCs w:val="24"/>
        </w:rPr>
        <w:t xml:space="preserve"> load. </w:t>
      </w:r>
      <w:ins w:id="31" w:author="Cong Zhang" w:date="2018-01-12T11:29:00Z">
        <w:r w:rsidR="009045D9">
          <w:rPr>
            <w:rFonts w:ascii="Times New Roman" w:hAnsi="Times New Roman"/>
            <w:color w:val="000000"/>
            <w:sz w:val="24"/>
            <w:szCs w:val="24"/>
          </w:rPr>
          <w:t>In the above 3 scenarios, t</w:t>
        </w:r>
      </w:ins>
      <w:ins w:id="32" w:author="Cong Zhang" w:date="2018-01-12T11:26:00Z">
        <w:r w:rsidR="00636435">
          <w:rPr>
            <w:rFonts w:ascii="Times New Roman" w:hAnsi="Times New Roman"/>
            <w:color w:val="000000"/>
            <w:sz w:val="24"/>
            <w:szCs w:val="24"/>
          </w:rPr>
          <w:t xml:space="preserve">he </w:t>
        </w:r>
      </w:ins>
      <w:ins w:id="33" w:author="Cong Zhang" w:date="2018-01-12T11:27:00Z">
        <w:r w:rsidR="00636435" w:rsidRPr="00AE579C">
          <w:rPr>
            <w:rFonts w:ascii="Times New Roman" w:hAnsi="Times New Roman"/>
            <w:color w:val="000000"/>
            <w:sz w:val="24"/>
            <w:szCs w:val="24"/>
          </w:rPr>
          <w:t xml:space="preserve">five-bus system </w:t>
        </w:r>
        <w:r w:rsidR="00636435">
          <w:rPr>
            <w:rFonts w:ascii="Times New Roman" w:hAnsi="Times New Roman"/>
            <w:color w:val="000000"/>
            <w:sz w:val="24"/>
            <w:szCs w:val="24"/>
          </w:rPr>
          <w:t xml:space="preserve">model allocate the </w:t>
        </w:r>
      </w:ins>
      <w:ins w:id="34" w:author="Cong Zhang" w:date="2018-01-12T11:09:00Z">
        <w:r w:rsidR="000807DC">
          <w:rPr>
            <w:rFonts w:ascii="Times New Roman" w:hAnsi="Times New Roman"/>
            <w:color w:val="000000"/>
            <w:sz w:val="24"/>
            <w:szCs w:val="24"/>
          </w:rPr>
          <w:t>region load to five nodes</w:t>
        </w:r>
      </w:ins>
      <w:ins w:id="35" w:author="Cong Zhang" w:date="2018-01-12T11:26:00Z">
        <w:r w:rsidR="00AC17DF">
          <w:rPr>
            <w:rFonts w:ascii="Times New Roman" w:hAnsi="Times New Roman"/>
            <w:color w:val="000000"/>
            <w:sz w:val="24"/>
            <w:szCs w:val="24"/>
          </w:rPr>
          <w:t xml:space="preserve"> </w:t>
        </w:r>
      </w:ins>
      <w:ins w:id="36" w:author="Cong Zhang" w:date="2018-01-12T11:09:00Z">
        <w:r w:rsidR="000807DC">
          <w:rPr>
            <w:rFonts w:ascii="Times New Roman" w:hAnsi="Times New Roman"/>
            <w:color w:val="000000"/>
            <w:sz w:val="24"/>
            <w:szCs w:val="24"/>
          </w:rPr>
          <w:t>(1</w:t>
        </w:r>
      </w:ins>
      <w:ins w:id="37" w:author="Cong Zhang" w:date="2018-01-12T11:10:00Z">
        <w:r w:rsidR="000807DC">
          <w:rPr>
            <w:rFonts w:ascii="Times New Roman" w:hAnsi="Times New Roman"/>
            <w:color w:val="000000"/>
            <w:sz w:val="24"/>
            <w:szCs w:val="24"/>
          </w:rPr>
          <w:t>-5</w:t>
        </w:r>
      </w:ins>
      <w:ins w:id="38" w:author="Cong Zhang" w:date="2018-01-12T11:09:00Z">
        <w:r w:rsidR="000807DC">
          <w:rPr>
            <w:rFonts w:ascii="Times New Roman" w:hAnsi="Times New Roman"/>
            <w:color w:val="000000"/>
            <w:sz w:val="24"/>
            <w:szCs w:val="24"/>
          </w:rPr>
          <w:t>)</w:t>
        </w:r>
      </w:ins>
      <w:ins w:id="39" w:author="Cong Zhang" w:date="2018-01-12T11:10:00Z">
        <w:r w:rsidR="000807DC">
          <w:rPr>
            <w:rFonts w:ascii="Times New Roman" w:hAnsi="Times New Roman"/>
            <w:color w:val="000000"/>
            <w:sz w:val="24"/>
            <w:szCs w:val="24"/>
          </w:rPr>
          <w:t xml:space="preserve"> </w:t>
        </w:r>
      </w:ins>
      <w:ins w:id="40" w:author="Cong Zhang" w:date="2018-01-12T11:28:00Z">
        <w:r w:rsidR="00636435">
          <w:rPr>
            <w:rFonts w:ascii="Times New Roman" w:hAnsi="Times New Roman"/>
            <w:color w:val="000000"/>
            <w:sz w:val="24"/>
            <w:szCs w:val="24"/>
          </w:rPr>
          <w:t>as</w:t>
        </w:r>
      </w:ins>
      <w:ins w:id="41" w:author="Cong Zhang" w:date="2018-01-12T11:10:00Z">
        <w:r w:rsidR="000807DC">
          <w:rPr>
            <w:rFonts w:ascii="Times New Roman" w:hAnsi="Times New Roman"/>
            <w:color w:val="000000"/>
            <w:sz w:val="24"/>
            <w:szCs w:val="24"/>
          </w:rPr>
          <w:t xml:space="preserve"> the weight factors </w:t>
        </w:r>
      </w:ins>
      <w:ins w:id="42" w:author="Cong Zhang" w:date="2018-01-12T11:28:00Z">
        <w:r w:rsidR="00636435">
          <w:rPr>
            <w:rFonts w:ascii="Times New Roman" w:hAnsi="Times New Roman"/>
            <w:color w:val="000000"/>
            <w:sz w:val="24"/>
            <w:szCs w:val="24"/>
          </w:rPr>
          <w:t>following</w:t>
        </w:r>
      </w:ins>
      <w:ins w:id="43" w:author="Cong Zhang" w:date="2018-01-12T11:10:00Z">
        <w:r w:rsidR="000807DC">
          <w:rPr>
            <w:rFonts w:ascii="Times New Roman" w:hAnsi="Times New Roman"/>
            <w:color w:val="000000"/>
            <w:sz w:val="24"/>
            <w:szCs w:val="24"/>
          </w:rPr>
          <w:t>: 0:0.33:0.33:0.34:1.</w:t>
        </w:r>
      </w:ins>
      <w:bookmarkStart w:id="44" w:name="_GoBack"/>
      <w:bookmarkEnd w:id="44"/>
    </w:p>
    <w:p w14:paraId="0F599F73" w14:textId="47C78083" w:rsidR="002F4F6B" w:rsidRDefault="002F4F6B" w:rsidP="00F817CD">
      <w:pPr>
        <w:pStyle w:val="ListParagraph"/>
        <w:tabs>
          <w:tab w:val="left" w:pos="-360"/>
        </w:tabs>
        <w:ind w:left="360"/>
        <w:jc w:val="both"/>
        <w:rPr>
          <w:rFonts w:ascii="Times New Roman" w:hAnsi="Times New Roman"/>
          <w:color w:val="000000"/>
          <w:sz w:val="24"/>
          <w:szCs w:val="24"/>
        </w:rPr>
      </w:pPr>
    </w:p>
    <w:p w14:paraId="16BEB55C" w14:textId="2D403F19" w:rsidR="00A40149" w:rsidRDefault="00A40149" w:rsidP="00F817CD">
      <w:pPr>
        <w:pStyle w:val="ListParagraph"/>
        <w:tabs>
          <w:tab w:val="left" w:pos="-360"/>
        </w:tabs>
        <w:ind w:left="360"/>
        <w:jc w:val="both"/>
        <w:rPr>
          <w:rFonts w:ascii="Times New Roman" w:hAnsi="Times New Roman"/>
          <w:color w:val="000000"/>
          <w:sz w:val="24"/>
          <w:szCs w:val="24"/>
        </w:rPr>
      </w:pPr>
    </w:p>
    <w:p w14:paraId="14C17029" w14:textId="0C5EC1A0" w:rsidR="00A40149" w:rsidRDefault="00A40149" w:rsidP="008E0D58">
      <w:pPr>
        <w:pStyle w:val="ListParagraph"/>
        <w:tabs>
          <w:tab w:val="left" w:pos="-360"/>
        </w:tabs>
        <w:ind w:left="0"/>
        <w:jc w:val="center"/>
        <w:rPr>
          <w:rFonts w:ascii="Times New Roman" w:hAnsi="Times New Roman"/>
          <w:color w:val="000000"/>
          <w:sz w:val="24"/>
          <w:szCs w:val="24"/>
        </w:rPr>
      </w:pPr>
      <w:r>
        <w:rPr>
          <w:noProof/>
        </w:rPr>
        <w:lastRenderedPageBreak/>
        <w:drawing>
          <wp:inline distT="0" distB="0" distL="0" distR="0" wp14:anchorId="39CF1818" wp14:editId="35C32026">
            <wp:extent cx="2860964" cy="22001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7718" cy="2243775"/>
                    </a:xfrm>
                    <a:prstGeom prst="rect">
                      <a:avLst/>
                    </a:prstGeom>
                  </pic:spPr>
                </pic:pic>
              </a:graphicData>
            </a:graphic>
          </wp:inline>
        </w:drawing>
      </w:r>
      <w:r>
        <w:rPr>
          <w:noProof/>
        </w:rPr>
        <w:drawing>
          <wp:inline distT="0" distB="0" distL="0" distR="0" wp14:anchorId="771421F1" wp14:editId="160C87F4">
            <wp:extent cx="2971800" cy="222567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1290" cy="2247762"/>
                    </a:xfrm>
                    <a:prstGeom prst="rect">
                      <a:avLst/>
                    </a:prstGeom>
                  </pic:spPr>
                </pic:pic>
              </a:graphicData>
            </a:graphic>
          </wp:inline>
        </w:drawing>
      </w:r>
    </w:p>
    <w:p w14:paraId="6F761373" w14:textId="4F1D4153" w:rsidR="00053F41" w:rsidRDefault="008273F6" w:rsidP="00053F41">
      <w:pPr>
        <w:pStyle w:val="ListParagraph"/>
        <w:tabs>
          <w:tab w:val="left" w:pos="-360"/>
        </w:tabs>
        <w:ind w:left="0"/>
        <w:jc w:val="center"/>
        <w:rPr>
          <w:rFonts w:ascii="Times New Roman" w:hAnsi="Times New Roman"/>
          <w:color w:val="000000"/>
          <w:sz w:val="24"/>
          <w:szCs w:val="24"/>
        </w:rPr>
      </w:pPr>
      <w:r>
        <w:rPr>
          <w:rFonts w:ascii="Times New Roman" w:hAnsi="Times New Roman"/>
          <w:color w:val="000000"/>
          <w:sz w:val="24"/>
          <w:szCs w:val="24"/>
        </w:rPr>
        <w:t xml:space="preserve">         </w:t>
      </w:r>
      <w:r w:rsidR="00053F41">
        <w:rPr>
          <w:rFonts w:ascii="Times New Roman" w:hAnsi="Times New Roman"/>
          <w:color w:val="000000"/>
          <w:sz w:val="24"/>
          <w:szCs w:val="24"/>
        </w:rPr>
        <w:t xml:space="preserve">Figure 6-a. </w:t>
      </w:r>
      <w:r w:rsidR="008E0D58">
        <w:rPr>
          <w:rFonts w:ascii="Times New Roman" w:hAnsi="Times New Roman"/>
          <w:color w:val="000000"/>
          <w:sz w:val="24"/>
          <w:szCs w:val="24"/>
        </w:rPr>
        <w:t xml:space="preserve">BAU </w:t>
      </w:r>
      <w:r w:rsidR="00053F41">
        <w:rPr>
          <w:rFonts w:ascii="Times New Roman" w:hAnsi="Times New Roman"/>
          <w:color w:val="000000"/>
          <w:sz w:val="24"/>
          <w:szCs w:val="24"/>
        </w:rPr>
        <w:t xml:space="preserve">scenario </w:t>
      </w:r>
      <w:r>
        <w:rPr>
          <w:rFonts w:ascii="Times New Roman" w:hAnsi="Times New Roman"/>
          <w:color w:val="000000"/>
          <w:sz w:val="24"/>
          <w:szCs w:val="24"/>
        </w:rPr>
        <w:t xml:space="preserve">                             </w:t>
      </w:r>
      <w:r w:rsidR="00053F41">
        <w:rPr>
          <w:rFonts w:ascii="Times New Roman" w:hAnsi="Times New Roman"/>
          <w:color w:val="000000"/>
          <w:sz w:val="24"/>
          <w:szCs w:val="24"/>
        </w:rPr>
        <w:t>Figure 6-b. Inflexible scenario</w:t>
      </w:r>
    </w:p>
    <w:p w14:paraId="4C35C05B" w14:textId="02FEBF01" w:rsidR="00A40149" w:rsidRDefault="008E0D58" w:rsidP="008E0D58">
      <w:pPr>
        <w:pStyle w:val="ListParagraph"/>
        <w:tabs>
          <w:tab w:val="left" w:pos="-360"/>
        </w:tabs>
        <w:ind w:left="360"/>
        <w:jc w:val="center"/>
        <w:rPr>
          <w:rFonts w:ascii="Times New Roman" w:hAnsi="Times New Roman"/>
          <w:color w:val="000000"/>
          <w:sz w:val="24"/>
          <w:szCs w:val="24"/>
        </w:rPr>
      </w:pPr>
      <w:r>
        <w:rPr>
          <w:noProof/>
        </w:rPr>
        <w:drawing>
          <wp:inline distT="0" distB="0" distL="0" distR="0" wp14:anchorId="5DF4318B" wp14:editId="2065DB1F">
            <wp:extent cx="3207327" cy="254358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5265" cy="2549884"/>
                    </a:xfrm>
                    <a:prstGeom prst="rect">
                      <a:avLst/>
                    </a:prstGeom>
                  </pic:spPr>
                </pic:pic>
              </a:graphicData>
            </a:graphic>
          </wp:inline>
        </w:drawing>
      </w:r>
    </w:p>
    <w:p w14:paraId="01F23C2B" w14:textId="5DC7353F" w:rsidR="00053F41" w:rsidRDefault="00053F41" w:rsidP="00436A96">
      <w:pPr>
        <w:pStyle w:val="ListParagraph"/>
        <w:tabs>
          <w:tab w:val="left" w:pos="-360"/>
        </w:tabs>
        <w:ind w:left="360"/>
        <w:jc w:val="center"/>
        <w:rPr>
          <w:rFonts w:ascii="Times New Roman" w:hAnsi="Times New Roman"/>
          <w:color w:val="000000"/>
          <w:sz w:val="24"/>
          <w:szCs w:val="24"/>
        </w:rPr>
      </w:pPr>
      <w:r>
        <w:rPr>
          <w:rFonts w:ascii="Times New Roman" w:hAnsi="Times New Roman"/>
          <w:color w:val="000000"/>
          <w:sz w:val="24"/>
          <w:szCs w:val="24"/>
        </w:rPr>
        <w:t>Figure 6-c. Flexible scenario</w:t>
      </w:r>
    </w:p>
    <w:p w14:paraId="2A858E8F" w14:textId="77777777" w:rsidR="00A40149" w:rsidRDefault="00A40149" w:rsidP="00F817CD">
      <w:pPr>
        <w:pStyle w:val="ListParagraph"/>
        <w:tabs>
          <w:tab w:val="left" w:pos="-360"/>
        </w:tabs>
        <w:ind w:left="360"/>
        <w:jc w:val="both"/>
        <w:rPr>
          <w:rFonts w:ascii="Times New Roman" w:hAnsi="Times New Roman"/>
          <w:color w:val="000000"/>
          <w:sz w:val="24"/>
          <w:szCs w:val="24"/>
        </w:rPr>
      </w:pPr>
    </w:p>
    <w:p w14:paraId="53695B4B" w14:textId="3CE10B3D" w:rsidR="00F817CD" w:rsidRPr="00436A96" w:rsidRDefault="00375E72" w:rsidP="00436A96">
      <w:pPr>
        <w:pStyle w:val="ListParagraph"/>
        <w:tabs>
          <w:tab w:val="left" w:pos="-360"/>
        </w:tabs>
        <w:spacing w:before="120" w:after="120"/>
        <w:ind w:left="360"/>
        <w:jc w:val="both"/>
        <w:rPr>
          <w:rFonts w:ascii="Times New Roman" w:hAnsi="Times New Roman"/>
          <w:b/>
          <w:color w:val="000000"/>
          <w:sz w:val="24"/>
          <w:szCs w:val="24"/>
        </w:rPr>
      </w:pPr>
      <w:r w:rsidRPr="00436A96">
        <w:rPr>
          <w:rFonts w:ascii="Times New Roman" w:hAnsi="Times New Roman"/>
          <w:b/>
          <w:color w:val="000000"/>
          <w:sz w:val="24"/>
          <w:szCs w:val="24"/>
        </w:rPr>
        <w:t>3.2.2. Simulation results</w:t>
      </w:r>
    </w:p>
    <w:p w14:paraId="3D91CC14" w14:textId="7317366F" w:rsidR="00954B60" w:rsidRPr="00AE579C" w:rsidRDefault="00022452" w:rsidP="00AE579C">
      <w:pPr>
        <w:pStyle w:val="ListParagraph"/>
        <w:tabs>
          <w:tab w:val="left" w:pos="-360"/>
        </w:tabs>
        <w:ind w:left="360"/>
        <w:jc w:val="both"/>
        <w:rPr>
          <w:rFonts w:ascii="Times New Roman" w:hAnsi="Times New Roman"/>
          <w:color w:val="000000"/>
          <w:sz w:val="24"/>
          <w:szCs w:val="24"/>
        </w:rPr>
      </w:pPr>
      <w:r>
        <w:rPr>
          <w:rFonts w:ascii="Times New Roman" w:hAnsi="Times New Roman"/>
          <w:color w:val="000000"/>
          <w:sz w:val="24"/>
          <w:szCs w:val="24"/>
        </w:rPr>
        <w:t>After running simulations</w:t>
      </w:r>
      <w:r w:rsidR="00884319">
        <w:rPr>
          <w:rFonts w:ascii="Times New Roman" w:hAnsi="Times New Roman"/>
          <w:color w:val="000000"/>
          <w:sz w:val="24"/>
          <w:szCs w:val="24"/>
        </w:rPr>
        <w:t xml:space="preserve">, </w:t>
      </w:r>
      <w:r>
        <w:rPr>
          <w:rFonts w:ascii="Times New Roman" w:hAnsi="Times New Roman"/>
          <w:color w:val="000000"/>
          <w:sz w:val="24"/>
          <w:szCs w:val="24"/>
        </w:rPr>
        <w:t>we obtained optimization and economic analysis results, such as</w:t>
      </w:r>
      <w:r w:rsidR="000D357A" w:rsidRPr="00436A96">
        <w:rPr>
          <w:rFonts w:ascii="Times New Roman" w:hAnsi="Times New Roman"/>
          <w:color w:val="000000"/>
          <w:sz w:val="24"/>
          <w:szCs w:val="24"/>
        </w:rPr>
        <w:t xml:space="preserve"> </w:t>
      </w:r>
      <w:r w:rsidR="00AE579C">
        <w:rPr>
          <w:rFonts w:ascii="Times New Roman" w:hAnsi="Times New Roman"/>
          <w:color w:val="000000"/>
          <w:sz w:val="24"/>
          <w:szCs w:val="24"/>
        </w:rPr>
        <w:t>economic dispatch results</w:t>
      </w:r>
      <w:r w:rsidR="000D357A" w:rsidRPr="00436A96">
        <w:rPr>
          <w:rFonts w:ascii="Times New Roman" w:hAnsi="Times New Roman"/>
          <w:color w:val="000000"/>
          <w:sz w:val="24"/>
          <w:szCs w:val="24"/>
        </w:rPr>
        <w:t>, total generation cost</w:t>
      </w:r>
      <w:r w:rsidR="00AE579C">
        <w:rPr>
          <w:rFonts w:ascii="Times New Roman" w:hAnsi="Times New Roman"/>
          <w:color w:val="000000"/>
          <w:sz w:val="24"/>
          <w:szCs w:val="24"/>
        </w:rPr>
        <w:t>, generator start and down cost,</w:t>
      </w:r>
      <w:r>
        <w:rPr>
          <w:rFonts w:ascii="Times New Roman" w:hAnsi="Times New Roman"/>
          <w:color w:val="000000"/>
          <w:sz w:val="24"/>
          <w:szCs w:val="24"/>
        </w:rPr>
        <w:t xml:space="preserve"> locational marginal price</w:t>
      </w:r>
      <w:r w:rsidR="00AE579C">
        <w:rPr>
          <w:rFonts w:ascii="Times New Roman" w:hAnsi="Times New Roman"/>
          <w:color w:val="000000"/>
          <w:sz w:val="24"/>
          <w:szCs w:val="24"/>
        </w:rPr>
        <w:t xml:space="preserve"> and etc</w:t>
      </w:r>
      <w:r w:rsidR="000D357A" w:rsidRPr="00436A96">
        <w:rPr>
          <w:rFonts w:ascii="Times New Roman" w:hAnsi="Times New Roman"/>
          <w:color w:val="000000"/>
          <w:sz w:val="24"/>
          <w:szCs w:val="24"/>
        </w:rPr>
        <w:t xml:space="preserve">. </w:t>
      </w:r>
      <w:r w:rsidR="00AE579C">
        <w:rPr>
          <w:rFonts w:ascii="Times New Roman" w:hAnsi="Times New Roman"/>
          <w:color w:val="000000"/>
          <w:sz w:val="24"/>
          <w:szCs w:val="24"/>
        </w:rPr>
        <w:t xml:space="preserve">We specifically care about </w:t>
      </w:r>
      <w:r w:rsidR="000D357A" w:rsidRPr="00436A96">
        <w:rPr>
          <w:rFonts w:ascii="Times New Roman" w:hAnsi="Times New Roman"/>
          <w:color w:val="000000"/>
          <w:sz w:val="24"/>
          <w:szCs w:val="24"/>
        </w:rPr>
        <w:t>the effect</w:t>
      </w:r>
      <w:r w:rsidR="00AE579C">
        <w:rPr>
          <w:rFonts w:ascii="Times New Roman" w:hAnsi="Times New Roman"/>
          <w:color w:val="000000"/>
          <w:sz w:val="24"/>
          <w:szCs w:val="24"/>
        </w:rPr>
        <w:t>s</w:t>
      </w:r>
      <w:r w:rsidR="00C201E9" w:rsidRPr="00436A96">
        <w:rPr>
          <w:rFonts w:ascii="Times New Roman" w:hAnsi="Times New Roman"/>
          <w:color w:val="000000"/>
          <w:sz w:val="24"/>
          <w:szCs w:val="24"/>
        </w:rPr>
        <w:t xml:space="preserve"> </w:t>
      </w:r>
      <w:r w:rsidR="00AE579C">
        <w:rPr>
          <w:rFonts w:ascii="Times New Roman" w:hAnsi="Times New Roman"/>
          <w:color w:val="000000"/>
          <w:sz w:val="24"/>
          <w:szCs w:val="24"/>
        </w:rPr>
        <w:t>of</w:t>
      </w:r>
      <w:r w:rsidR="00C201E9" w:rsidRPr="00436A96">
        <w:rPr>
          <w:rFonts w:ascii="Times New Roman" w:hAnsi="Times New Roman"/>
          <w:color w:val="000000"/>
          <w:sz w:val="24"/>
          <w:szCs w:val="24"/>
        </w:rPr>
        <w:t xml:space="preserve"> </w:t>
      </w:r>
      <w:r w:rsidR="00AE579C">
        <w:rPr>
          <w:rFonts w:ascii="Times New Roman" w:hAnsi="Times New Roman"/>
          <w:color w:val="000000"/>
          <w:sz w:val="24"/>
          <w:szCs w:val="24"/>
        </w:rPr>
        <w:t xml:space="preserve">adding flexibility of </w:t>
      </w:r>
      <w:r w:rsidR="00C201E9" w:rsidRPr="00436A96">
        <w:rPr>
          <w:rFonts w:ascii="Times New Roman" w:hAnsi="Times New Roman"/>
          <w:color w:val="000000"/>
          <w:sz w:val="24"/>
          <w:szCs w:val="24"/>
        </w:rPr>
        <w:t xml:space="preserve">hydrogen production </w:t>
      </w:r>
      <w:r w:rsidR="00AE579C">
        <w:rPr>
          <w:rFonts w:ascii="Times New Roman" w:hAnsi="Times New Roman"/>
          <w:color w:val="000000"/>
          <w:sz w:val="24"/>
          <w:szCs w:val="24"/>
        </w:rPr>
        <w:t>system to the original power system</w:t>
      </w:r>
      <w:r w:rsidR="00C201E9" w:rsidRPr="00436A96">
        <w:rPr>
          <w:rFonts w:ascii="Times New Roman" w:hAnsi="Times New Roman"/>
          <w:color w:val="000000"/>
          <w:sz w:val="24"/>
          <w:szCs w:val="24"/>
        </w:rPr>
        <w:t>.</w:t>
      </w:r>
      <w:r w:rsidR="00AE579C">
        <w:rPr>
          <w:rFonts w:ascii="Times New Roman" w:hAnsi="Times New Roman"/>
          <w:color w:val="000000"/>
          <w:sz w:val="24"/>
          <w:szCs w:val="24"/>
        </w:rPr>
        <w:t xml:space="preserve"> </w:t>
      </w:r>
      <w:r w:rsidR="00E36BA5" w:rsidRPr="00AE579C">
        <w:rPr>
          <w:rFonts w:ascii="Times New Roman" w:hAnsi="Times New Roman"/>
          <w:color w:val="000000"/>
          <w:sz w:val="24"/>
          <w:szCs w:val="24"/>
        </w:rPr>
        <w:t xml:space="preserve">We performed production cost analysis on the five-bus system and sample results of 3-day simulation are shown in </w:t>
      </w:r>
      <w:r w:rsidR="00B5023A" w:rsidRPr="00AE579C">
        <w:rPr>
          <w:rFonts w:ascii="Times New Roman" w:hAnsi="Times New Roman"/>
          <w:color w:val="000000"/>
          <w:sz w:val="24"/>
          <w:szCs w:val="24"/>
        </w:rPr>
        <w:t>Fig.</w:t>
      </w:r>
      <w:r w:rsidR="00E36BA5" w:rsidRPr="00AE579C">
        <w:rPr>
          <w:rFonts w:ascii="Times New Roman" w:hAnsi="Times New Roman"/>
          <w:color w:val="000000"/>
          <w:sz w:val="24"/>
          <w:szCs w:val="24"/>
        </w:rPr>
        <w:t xml:space="preserve"> </w:t>
      </w:r>
      <w:r w:rsidR="00B03936" w:rsidRPr="00AE579C">
        <w:rPr>
          <w:rFonts w:ascii="Times New Roman" w:hAnsi="Times New Roman"/>
          <w:color w:val="000000"/>
          <w:sz w:val="24"/>
          <w:szCs w:val="24"/>
        </w:rPr>
        <w:t>7</w:t>
      </w:r>
      <w:r w:rsidR="00E36BA5" w:rsidRPr="00AE579C">
        <w:rPr>
          <w:rFonts w:ascii="Times New Roman" w:hAnsi="Times New Roman"/>
          <w:color w:val="000000"/>
          <w:sz w:val="24"/>
          <w:szCs w:val="24"/>
        </w:rPr>
        <w:t>.</w:t>
      </w:r>
    </w:p>
    <w:p w14:paraId="045C0796" w14:textId="77777777" w:rsidR="00E55B6E" w:rsidRDefault="00E55B6E" w:rsidP="00BC5E58">
      <w:pPr>
        <w:pStyle w:val="ListParagraph"/>
        <w:tabs>
          <w:tab w:val="left" w:pos="-360"/>
        </w:tabs>
        <w:ind w:left="360"/>
        <w:jc w:val="both"/>
        <w:rPr>
          <w:rFonts w:ascii="Times New Roman" w:hAnsi="Times New Roman"/>
          <w:color w:val="000000"/>
          <w:sz w:val="24"/>
          <w:szCs w:val="24"/>
        </w:rPr>
      </w:pPr>
    </w:p>
    <w:p w14:paraId="1D5315F7" w14:textId="7D379B3B" w:rsidR="003347B1" w:rsidRDefault="00AE579C" w:rsidP="00BC5E58">
      <w:pPr>
        <w:pStyle w:val="ListParagraph"/>
        <w:tabs>
          <w:tab w:val="left" w:pos="-360"/>
        </w:tabs>
        <w:ind w:left="360"/>
        <w:jc w:val="both"/>
        <w:rPr>
          <w:rFonts w:ascii="Times New Roman" w:hAnsi="Times New Roman"/>
          <w:color w:val="000000"/>
          <w:sz w:val="24"/>
          <w:szCs w:val="24"/>
        </w:rPr>
      </w:pPr>
      <w:r>
        <w:rPr>
          <w:rFonts w:ascii="Times New Roman" w:hAnsi="Times New Roman"/>
          <w:color w:val="000000"/>
          <w:sz w:val="24"/>
          <w:szCs w:val="24"/>
        </w:rPr>
        <w:t>As shown in</w:t>
      </w:r>
      <w:del w:id="45" w:author="Cong Zhang" w:date="2018-01-10T23:06:00Z">
        <w:r w:rsidR="00954B60" w:rsidDel="008D36D3">
          <w:rPr>
            <w:rFonts w:ascii="Times New Roman" w:hAnsi="Times New Roman"/>
            <w:color w:val="000000"/>
            <w:sz w:val="24"/>
            <w:szCs w:val="24"/>
          </w:rPr>
          <w:delText>n</w:delText>
        </w:r>
      </w:del>
      <w:r w:rsidR="00954B60">
        <w:rPr>
          <w:rFonts w:ascii="Times New Roman" w:hAnsi="Times New Roman"/>
          <w:color w:val="000000"/>
          <w:sz w:val="24"/>
          <w:szCs w:val="24"/>
        </w:rPr>
        <w:t xml:space="preserve"> </w:t>
      </w:r>
      <w:r w:rsidR="00B5023A">
        <w:rPr>
          <w:rFonts w:ascii="Times New Roman" w:hAnsi="Times New Roman"/>
          <w:color w:val="000000"/>
          <w:sz w:val="24"/>
          <w:szCs w:val="24"/>
        </w:rPr>
        <w:t>Fig.</w:t>
      </w:r>
      <w:r>
        <w:rPr>
          <w:rFonts w:ascii="Times New Roman" w:hAnsi="Times New Roman"/>
          <w:color w:val="000000"/>
          <w:sz w:val="24"/>
          <w:szCs w:val="24"/>
        </w:rPr>
        <w:t xml:space="preserve"> 7-a, t</w:t>
      </w:r>
      <w:r w:rsidR="00834A2E">
        <w:rPr>
          <w:rFonts w:ascii="Times New Roman" w:hAnsi="Times New Roman"/>
          <w:color w:val="000000"/>
          <w:sz w:val="24"/>
          <w:szCs w:val="24"/>
        </w:rPr>
        <w:t xml:space="preserve">he generation cost of BAU is the lowest. </w:t>
      </w:r>
      <w:r>
        <w:rPr>
          <w:rFonts w:ascii="Times New Roman" w:hAnsi="Times New Roman"/>
          <w:color w:val="000000"/>
          <w:sz w:val="24"/>
          <w:szCs w:val="24"/>
        </w:rPr>
        <w:t>After</w:t>
      </w:r>
      <w:r w:rsidR="00D552B2">
        <w:rPr>
          <w:rFonts w:ascii="Times New Roman" w:hAnsi="Times New Roman"/>
          <w:color w:val="000000"/>
          <w:sz w:val="24"/>
          <w:szCs w:val="24"/>
        </w:rPr>
        <w:t xml:space="preserve"> adding the inflexible load, the total generation cost increase </w:t>
      </w:r>
      <w:r>
        <w:rPr>
          <w:rFonts w:ascii="Times New Roman" w:hAnsi="Times New Roman"/>
          <w:color w:val="000000"/>
          <w:sz w:val="24"/>
          <w:szCs w:val="24"/>
        </w:rPr>
        <w:t>significant</w:t>
      </w:r>
      <w:r w:rsidR="00D552B2">
        <w:rPr>
          <w:rFonts w:ascii="Times New Roman" w:hAnsi="Times New Roman"/>
          <w:color w:val="000000"/>
          <w:sz w:val="24"/>
          <w:szCs w:val="24"/>
        </w:rPr>
        <w:t xml:space="preserve">ly. </w:t>
      </w:r>
      <w:r w:rsidR="00636D15" w:rsidRPr="00436A96">
        <w:rPr>
          <w:rFonts w:ascii="Times New Roman" w:hAnsi="Times New Roman"/>
          <w:sz w:val="24"/>
          <w:szCs w:val="24"/>
        </w:rPr>
        <w:t>In</w:t>
      </w:r>
      <w:r>
        <w:rPr>
          <w:rFonts w:ascii="Times New Roman" w:hAnsi="Times New Roman"/>
          <w:sz w:val="24"/>
          <w:szCs w:val="24"/>
        </w:rPr>
        <w:t xml:space="preserve"> the</w:t>
      </w:r>
      <w:r w:rsidR="00636D15" w:rsidRPr="00436A96">
        <w:rPr>
          <w:rFonts w:ascii="Times New Roman" w:hAnsi="Times New Roman"/>
          <w:sz w:val="24"/>
          <w:szCs w:val="24"/>
        </w:rPr>
        <w:t xml:space="preserve"> “inflexible” case, </w:t>
      </w:r>
      <w:r w:rsidR="00636D15" w:rsidRPr="00436A96">
        <w:rPr>
          <w:rFonts w:ascii="Times New Roman" w:hAnsi="Times New Roman"/>
          <w:color w:val="000000"/>
          <w:sz w:val="24"/>
          <w:szCs w:val="24"/>
        </w:rPr>
        <w:t>the generation cost increases because the existing generators have to produce more energy and at the same time since the increased load cannot be shifted (different from the flexible case).</w:t>
      </w:r>
      <w:r w:rsidR="00636D15">
        <w:rPr>
          <w:rFonts w:ascii="Times New Roman" w:hAnsi="Times New Roman"/>
          <w:color w:val="000000"/>
          <w:sz w:val="24"/>
          <w:szCs w:val="24"/>
        </w:rPr>
        <w:t xml:space="preserve"> </w:t>
      </w:r>
      <w:r w:rsidR="00D552B2">
        <w:rPr>
          <w:rFonts w:ascii="Times New Roman" w:hAnsi="Times New Roman"/>
          <w:color w:val="000000"/>
          <w:sz w:val="24"/>
          <w:szCs w:val="24"/>
        </w:rPr>
        <w:t xml:space="preserve">However, when the </w:t>
      </w:r>
      <w:r w:rsidR="0014615A">
        <w:rPr>
          <w:rFonts w:ascii="Times New Roman" w:hAnsi="Times New Roman"/>
          <w:color w:val="000000"/>
          <w:sz w:val="24"/>
          <w:szCs w:val="24"/>
        </w:rPr>
        <w:t>extra</w:t>
      </w:r>
      <w:r w:rsidR="00D552B2">
        <w:rPr>
          <w:rFonts w:ascii="Times New Roman" w:hAnsi="Times New Roman"/>
          <w:color w:val="000000"/>
          <w:sz w:val="24"/>
          <w:szCs w:val="24"/>
        </w:rPr>
        <w:t xml:space="preserve"> load </w:t>
      </w:r>
      <w:r w:rsidR="0014615A">
        <w:rPr>
          <w:rFonts w:ascii="Times New Roman" w:hAnsi="Times New Roman"/>
          <w:color w:val="000000"/>
          <w:sz w:val="24"/>
          <w:szCs w:val="24"/>
        </w:rPr>
        <w:t>is able to be</w:t>
      </w:r>
      <w:r>
        <w:rPr>
          <w:rFonts w:ascii="Times New Roman" w:hAnsi="Times New Roman"/>
          <w:color w:val="000000"/>
          <w:sz w:val="24"/>
          <w:szCs w:val="24"/>
        </w:rPr>
        <w:t xml:space="preserve"> controlled </w:t>
      </w:r>
      <w:r w:rsidR="00D552B2">
        <w:rPr>
          <w:rFonts w:ascii="Times New Roman" w:hAnsi="Times New Roman"/>
          <w:color w:val="000000"/>
          <w:sz w:val="24"/>
          <w:szCs w:val="24"/>
        </w:rPr>
        <w:t>(flexible scenario), the total generation cost decrease effectively.</w:t>
      </w:r>
      <w:r w:rsidR="003347B1" w:rsidRPr="003347B1">
        <w:rPr>
          <w:rFonts w:ascii="Times New Roman" w:hAnsi="Times New Roman"/>
          <w:color w:val="000000"/>
          <w:sz w:val="24"/>
          <w:szCs w:val="24"/>
        </w:rPr>
        <w:t xml:space="preserve"> </w:t>
      </w:r>
    </w:p>
    <w:p w14:paraId="599BC854" w14:textId="77777777" w:rsidR="00E55B6E" w:rsidRDefault="00E55B6E" w:rsidP="00BC5E58">
      <w:pPr>
        <w:pStyle w:val="ListParagraph"/>
        <w:tabs>
          <w:tab w:val="left" w:pos="-360"/>
        </w:tabs>
        <w:ind w:left="360"/>
        <w:jc w:val="both"/>
        <w:rPr>
          <w:rFonts w:ascii="Times New Roman" w:hAnsi="Times New Roman"/>
          <w:color w:val="000000"/>
          <w:sz w:val="24"/>
          <w:szCs w:val="24"/>
        </w:rPr>
      </w:pPr>
    </w:p>
    <w:p w14:paraId="68A5F68F" w14:textId="6D586FDD" w:rsidR="00C66490" w:rsidRDefault="003347B1" w:rsidP="00BC5E58">
      <w:pPr>
        <w:pStyle w:val="ListParagraph"/>
        <w:tabs>
          <w:tab w:val="left" w:pos="-360"/>
        </w:tabs>
        <w:ind w:left="360"/>
        <w:jc w:val="both"/>
        <w:rPr>
          <w:rFonts w:ascii="Times New Roman" w:hAnsi="Times New Roman"/>
          <w:color w:val="000000"/>
          <w:sz w:val="24"/>
          <w:szCs w:val="24"/>
        </w:rPr>
      </w:pPr>
      <w:r w:rsidRPr="003A78F3">
        <w:rPr>
          <w:rFonts w:ascii="Times New Roman" w:hAnsi="Times New Roman"/>
          <w:color w:val="000000"/>
          <w:sz w:val="24"/>
          <w:szCs w:val="24"/>
        </w:rPr>
        <w:lastRenderedPageBreak/>
        <w:t xml:space="preserve">Besides generation costs, exploiting the flexibility from hydrogen system can also reduce the </w:t>
      </w:r>
      <w:bookmarkStart w:id="46" w:name="OLE_LINK5"/>
      <w:bookmarkStart w:id="47" w:name="OLE_LINK6"/>
      <w:r w:rsidR="00033C09">
        <w:rPr>
          <w:rFonts w:ascii="Times New Roman" w:hAnsi="Times New Roman"/>
          <w:color w:val="000000"/>
          <w:sz w:val="24"/>
          <w:szCs w:val="24"/>
        </w:rPr>
        <w:t xml:space="preserve">shutdown </w:t>
      </w:r>
      <w:r w:rsidRPr="003A78F3">
        <w:rPr>
          <w:rFonts w:ascii="Times New Roman" w:hAnsi="Times New Roman"/>
          <w:color w:val="000000"/>
          <w:sz w:val="24"/>
          <w:szCs w:val="24"/>
        </w:rPr>
        <w:t>cost</w:t>
      </w:r>
      <w:bookmarkEnd w:id="46"/>
      <w:bookmarkEnd w:id="47"/>
      <w:r w:rsidRPr="003A78F3">
        <w:rPr>
          <w:rFonts w:ascii="Times New Roman" w:hAnsi="Times New Roman"/>
          <w:color w:val="000000"/>
          <w:sz w:val="24"/>
          <w:szCs w:val="24"/>
        </w:rPr>
        <w:t xml:space="preserve">, as shown in </w:t>
      </w:r>
      <w:r w:rsidR="00B5023A">
        <w:rPr>
          <w:rFonts w:ascii="Times New Roman" w:hAnsi="Times New Roman"/>
          <w:color w:val="000000"/>
          <w:sz w:val="24"/>
          <w:szCs w:val="24"/>
        </w:rPr>
        <w:t>Fig.</w:t>
      </w:r>
      <w:r w:rsidR="00B03936" w:rsidRPr="00436A96">
        <w:rPr>
          <w:rFonts w:ascii="Times New Roman" w:hAnsi="Times New Roman"/>
          <w:color w:val="000000"/>
          <w:sz w:val="24"/>
          <w:szCs w:val="24"/>
        </w:rPr>
        <w:t xml:space="preserve"> 7-b</w:t>
      </w:r>
      <w:r w:rsidRPr="003A78F3">
        <w:rPr>
          <w:rFonts w:ascii="Times New Roman" w:hAnsi="Times New Roman"/>
          <w:color w:val="000000"/>
          <w:sz w:val="24"/>
          <w:szCs w:val="24"/>
        </w:rPr>
        <w:t>.</w:t>
      </w:r>
      <w:r>
        <w:rPr>
          <w:rFonts w:ascii="Times New Roman" w:hAnsi="Times New Roman"/>
          <w:color w:val="000000"/>
          <w:sz w:val="24"/>
          <w:szCs w:val="24"/>
        </w:rPr>
        <w:t xml:space="preserve"> </w:t>
      </w:r>
      <w:r w:rsidR="00AE579C">
        <w:rPr>
          <w:rFonts w:ascii="Times New Roman" w:hAnsi="Times New Roman"/>
          <w:color w:val="000000"/>
          <w:sz w:val="24"/>
          <w:szCs w:val="24"/>
        </w:rPr>
        <w:t>The</w:t>
      </w:r>
      <w:r w:rsidR="00BD471A">
        <w:rPr>
          <w:rFonts w:ascii="Times New Roman" w:hAnsi="Times New Roman"/>
          <w:color w:val="000000"/>
          <w:sz w:val="24"/>
          <w:szCs w:val="24"/>
        </w:rPr>
        <w:t xml:space="preserve"> uncontrolle</w:t>
      </w:r>
      <w:r w:rsidR="00AE579C">
        <w:rPr>
          <w:rFonts w:ascii="Times New Roman" w:hAnsi="Times New Roman"/>
          <w:color w:val="000000"/>
          <w:sz w:val="24"/>
          <w:szCs w:val="24"/>
        </w:rPr>
        <w:t>d load results in</w:t>
      </w:r>
      <w:r w:rsidR="00BD471A">
        <w:rPr>
          <w:rFonts w:ascii="Times New Roman" w:hAnsi="Times New Roman"/>
          <w:color w:val="000000"/>
          <w:sz w:val="24"/>
          <w:szCs w:val="24"/>
        </w:rPr>
        <w:t xml:space="preserve"> </w:t>
      </w:r>
      <w:r w:rsidR="002F573D">
        <w:rPr>
          <w:rFonts w:ascii="Times New Roman" w:hAnsi="Times New Roman"/>
          <w:color w:val="000000"/>
          <w:sz w:val="24"/>
          <w:szCs w:val="24"/>
        </w:rPr>
        <w:t xml:space="preserve">the highest </w:t>
      </w:r>
      <w:r w:rsidR="00033C09">
        <w:rPr>
          <w:rFonts w:ascii="Times New Roman" w:hAnsi="Times New Roman"/>
          <w:color w:val="000000"/>
          <w:sz w:val="24"/>
          <w:szCs w:val="24"/>
        </w:rPr>
        <w:t xml:space="preserve">shutdown </w:t>
      </w:r>
      <w:r w:rsidR="002F573D" w:rsidRPr="003A78F3">
        <w:rPr>
          <w:rFonts w:ascii="Times New Roman" w:hAnsi="Times New Roman"/>
          <w:color w:val="000000"/>
          <w:sz w:val="24"/>
          <w:szCs w:val="24"/>
        </w:rPr>
        <w:t>cost</w:t>
      </w:r>
      <w:r w:rsidR="002F573D">
        <w:rPr>
          <w:rFonts w:ascii="Times New Roman" w:hAnsi="Times New Roman"/>
          <w:color w:val="000000"/>
          <w:sz w:val="24"/>
          <w:szCs w:val="24"/>
        </w:rPr>
        <w:t xml:space="preserve">. </w:t>
      </w:r>
      <w:r w:rsidR="00AE579C">
        <w:rPr>
          <w:rFonts w:ascii="Times New Roman" w:hAnsi="Times New Roman"/>
          <w:color w:val="000000"/>
          <w:sz w:val="24"/>
          <w:szCs w:val="24"/>
        </w:rPr>
        <w:t>The result shows that flexibility from hydrogen system can effectively reduce the generator shutdown cost</w:t>
      </w:r>
      <w:r>
        <w:rPr>
          <w:rFonts w:ascii="Times New Roman" w:hAnsi="Times New Roman"/>
          <w:color w:val="000000"/>
          <w:sz w:val="24"/>
          <w:szCs w:val="24"/>
        </w:rPr>
        <w:t>.</w:t>
      </w:r>
      <w:r w:rsidR="002F573D">
        <w:rPr>
          <w:rFonts w:ascii="Times New Roman" w:hAnsi="Times New Roman"/>
          <w:color w:val="000000"/>
          <w:sz w:val="24"/>
          <w:szCs w:val="24"/>
        </w:rPr>
        <w:t xml:space="preserve"> </w:t>
      </w:r>
    </w:p>
    <w:p w14:paraId="7B9C47F7" w14:textId="037A4E5B" w:rsidR="00CB273F" w:rsidRDefault="00CB273F" w:rsidP="00C66490">
      <w:pPr>
        <w:jc w:val="center"/>
        <w:rPr>
          <w:rFonts w:ascii="Helvetica" w:eastAsia="Times New Roman" w:hAnsi="Helvetica"/>
          <w:sz w:val="20"/>
        </w:rPr>
      </w:pPr>
      <w:r w:rsidRPr="00436A96">
        <w:rPr>
          <w:rFonts w:ascii="Helvetica" w:eastAsia="Times New Roman" w:hAnsi="Helvetica"/>
          <w:noProof/>
          <w:sz w:val="20"/>
        </w:rPr>
        <w:drawing>
          <wp:inline distT="0" distB="0" distL="0" distR="0" wp14:anchorId="11B293BC" wp14:editId="7451F635">
            <wp:extent cx="2781300" cy="2087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2087880"/>
                    </a:xfrm>
                    <a:prstGeom prst="rect">
                      <a:avLst/>
                    </a:prstGeom>
                    <a:noFill/>
                    <a:ln>
                      <a:noFill/>
                    </a:ln>
                  </pic:spPr>
                </pic:pic>
              </a:graphicData>
            </a:graphic>
          </wp:inline>
        </w:drawing>
      </w:r>
      <w:r w:rsidR="00E76CD0">
        <w:rPr>
          <w:rFonts w:ascii="Helvetica" w:eastAsia="Times New Roman" w:hAnsi="Helvetica"/>
          <w:sz w:val="20"/>
        </w:rPr>
        <w:t xml:space="preserve"> </w:t>
      </w:r>
      <w:r w:rsidR="00E76CD0" w:rsidRPr="00436A96">
        <w:rPr>
          <w:rFonts w:ascii="Helvetica" w:eastAsia="Times New Roman" w:hAnsi="Helvetica"/>
          <w:noProof/>
          <w:sz w:val="20"/>
        </w:rPr>
        <w:drawing>
          <wp:inline distT="0" distB="0" distL="0" distR="0" wp14:anchorId="431BD423" wp14:editId="70F08F47">
            <wp:extent cx="2781300" cy="2087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2087880"/>
                    </a:xfrm>
                    <a:prstGeom prst="rect">
                      <a:avLst/>
                    </a:prstGeom>
                    <a:noFill/>
                    <a:ln>
                      <a:noFill/>
                    </a:ln>
                  </pic:spPr>
                </pic:pic>
              </a:graphicData>
            </a:graphic>
          </wp:inline>
        </w:drawing>
      </w:r>
    </w:p>
    <w:p w14:paraId="0020BE70" w14:textId="251D9D6A" w:rsidR="00E76CD0" w:rsidRDefault="00E76CD0" w:rsidP="00436A96">
      <w:pPr>
        <w:pStyle w:val="ListParagraph"/>
        <w:tabs>
          <w:tab w:val="left" w:pos="-360"/>
        </w:tabs>
        <w:ind w:left="360"/>
        <w:jc w:val="center"/>
        <w:rPr>
          <w:rFonts w:ascii="Helvetica" w:eastAsia="Times New Roman" w:hAnsi="Helvetica"/>
          <w:sz w:val="20"/>
        </w:rPr>
      </w:pPr>
      <w:r w:rsidRPr="00436A96">
        <w:rPr>
          <w:rFonts w:ascii="Times New Roman" w:hAnsi="Times New Roman"/>
          <w:color w:val="000000"/>
          <w:sz w:val="24"/>
          <w:szCs w:val="24"/>
        </w:rPr>
        <w:t>Figure</w:t>
      </w:r>
      <w:r w:rsidR="00A91E60" w:rsidRPr="00436A96">
        <w:rPr>
          <w:rFonts w:ascii="Times New Roman" w:hAnsi="Times New Roman"/>
          <w:color w:val="000000"/>
          <w:sz w:val="24"/>
          <w:szCs w:val="24"/>
        </w:rPr>
        <w:t xml:space="preserve"> 7-</w:t>
      </w:r>
      <w:r w:rsidRPr="00436A96">
        <w:rPr>
          <w:rFonts w:ascii="Times New Roman" w:hAnsi="Times New Roman"/>
          <w:color w:val="000000"/>
          <w:sz w:val="24"/>
          <w:szCs w:val="24"/>
        </w:rPr>
        <w:t>a Generation cost</w:t>
      </w:r>
      <w:r w:rsidR="00F15AFE" w:rsidRPr="00436A96">
        <w:rPr>
          <w:rFonts w:ascii="Times New Roman" w:hAnsi="Times New Roman"/>
          <w:color w:val="000000"/>
          <w:sz w:val="24"/>
          <w:szCs w:val="24"/>
        </w:rPr>
        <w:t xml:space="preserve"> </w:t>
      </w:r>
      <w:r w:rsidR="00436A96">
        <w:rPr>
          <w:rFonts w:ascii="Times New Roman" w:hAnsi="Times New Roman"/>
          <w:color w:val="000000"/>
          <w:sz w:val="24"/>
          <w:szCs w:val="24"/>
        </w:rPr>
        <w:t>($1000</w:t>
      </w:r>
      <w:r w:rsidRPr="00436A96">
        <w:rPr>
          <w:rFonts w:ascii="Times New Roman" w:hAnsi="Times New Roman"/>
          <w:color w:val="000000"/>
          <w:sz w:val="24"/>
          <w:szCs w:val="24"/>
        </w:rPr>
        <w:t xml:space="preserve">)              </w:t>
      </w:r>
      <w:r w:rsidR="00A91E60" w:rsidRPr="00436A96">
        <w:rPr>
          <w:rFonts w:ascii="Times New Roman" w:hAnsi="Times New Roman"/>
          <w:color w:val="000000"/>
          <w:sz w:val="24"/>
          <w:szCs w:val="24"/>
        </w:rPr>
        <w:t xml:space="preserve">Figure 7-b </w:t>
      </w:r>
      <w:r w:rsidRPr="00436A96">
        <w:rPr>
          <w:rFonts w:ascii="Times New Roman" w:hAnsi="Times New Roman"/>
          <w:color w:val="000000"/>
          <w:sz w:val="24"/>
          <w:szCs w:val="24"/>
        </w:rPr>
        <w:t>Shutdown Cost</w:t>
      </w:r>
      <w:r w:rsidR="00F15AFE" w:rsidRPr="00436A96">
        <w:rPr>
          <w:rFonts w:ascii="Times New Roman" w:hAnsi="Times New Roman"/>
          <w:color w:val="000000"/>
          <w:sz w:val="24"/>
          <w:szCs w:val="24"/>
        </w:rPr>
        <w:t xml:space="preserve"> </w:t>
      </w:r>
      <w:r w:rsidRPr="00436A96">
        <w:rPr>
          <w:rFonts w:ascii="Times New Roman" w:hAnsi="Times New Roman"/>
          <w:color w:val="000000"/>
          <w:sz w:val="24"/>
          <w:szCs w:val="24"/>
        </w:rPr>
        <w:t>($)</w:t>
      </w:r>
    </w:p>
    <w:p w14:paraId="61C02146" w14:textId="2F41B4BE" w:rsidR="00C66490" w:rsidRDefault="00C66490" w:rsidP="00C66490">
      <w:pPr>
        <w:jc w:val="center"/>
      </w:pPr>
      <w:r w:rsidRPr="0091030D">
        <w:t xml:space="preserve">Figure </w:t>
      </w:r>
      <w:r w:rsidR="00A91E60">
        <w:t>7</w:t>
      </w:r>
      <w:r w:rsidRPr="0091030D">
        <w:t xml:space="preserve">: Simulation results considering different modes of operation of the </w:t>
      </w:r>
      <w:proofErr w:type="spellStart"/>
      <w:r w:rsidRPr="0091030D">
        <w:t>electrolyzer</w:t>
      </w:r>
      <w:proofErr w:type="spellEnd"/>
    </w:p>
    <w:p w14:paraId="4A316FBE" w14:textId="77777777" w:rsidR="00C66490" w:rsidRDefault="00C66490" w:rsidP="00BC5E58">
      <w:pPr>
        <w:pStyle w:val="ListParagraph"/>
        <w:tabs>
          <w:tab w:val="left" w:pos="-360"/>
        </w:tabs>
        <w:ind w:left="360"/>
        <w:jc w:val="both"/>
        <w:rPr>
          <w:rFonts w:ascii="Times New Roman" w:hAnsi="Times New Roman"/>
          <w:color w:val="000000"/>
          <w:sz w:val="24"/>
          <w:szCs w:val="24"/>
        </w:rPr>
      </w:pPr>
    </w:p>
    <w:p w14:paraId="19C3003F" w14:textId="68ED34C5" w:rsidR="00BC5E58" w:rsidRDefault="00BC5E58" w:rsidP="00BC5E58">
      <w:pPr>
        <w:pStyle w:val="ListParagraph"/>
        <w:tabs>
          <w:tab w:val="left" w:pos="-360"/>
        </w:tabs>
        <w:ind w:left="360"/>
        <w:jc w:val="both"/>
        <w:rPr>
          <w:rFonts w:ascii="Times New Roman" w:hAnsi="Times New Roman"/>
          <w:sz w:val="20"/>
          <w:szCs w:val="20"/>
          <w:lang w:eastAsia="en-US"/>
        </w:rPr>
      </w:pPr>
    </w:p>
    <w:p w14:paraId="6F0E5922" w14:textId="147E58F4" w:rsidR="00BC5E58" w:rsidRDefault="00BC5E58" w:rsidP="00BC5E58">
      <w:pPr>
        <w:pStyle w:val="ListParagraph"/>
        <w:tabs>
          <w:tab w:val="left" w:pos="-360"/>
        </w:tabs>
        <w:ind w:left="360"/>
        <w:jc w:val="both"/>
        <w:rPr>
          <w:rFonts w:ascii="Times New Roman" w:hAnsi="Times New Roman"/>
          <w:sz w:val="20"/>
          <w:szCs w:val="20"/>
          <w:lang w:eastAsia="en-US"/>
        </w:rPr>
      </w:pPr>
    </w:p>
    <w:p w14:paraId="4E2735D2" w14:textId="6D3FF845" w:rsidR="00BC5E58" w:rsidRDefault="00BC5E58" w:rsidP="00436A96">
      <w:pPr>
        <w:pStyle w:val="ListParagraph"/>
        <w:tabs>
          <w:tab w:val="left" w:pos="-360"/>
        </w:tabs>
        <w:ind w:left="360"/>
        <w:jc w:val="center"/>
        <w:rPr>
          <w:rFonts w:ascii="Times New Roman" w:hAnsi="Times New Roman"/>
          <w:sz w:val="20"/>
          <w:szCs w:val="20"/>
          <w:lang w:eastAsia="en-US"/>
        </w:rPr>
      </w:pPr>
      <w:r w:rsidRPr="00436A96">
        <w:rPr>
          <w:rFonts w:ascii="Times New Roman" w:hAnsi="Times New Roman"/>
          <w:noProof/>
          <w:sz w:val="20"/>
          <w:szCs w:val="20"/>
        </w:rPr>
        <w:drawing>
          <wp:inline distT="0" distB="0" distL="0" distR="0" wp14:anchorId="3F41C789" wp14:editId="02D0FB6B">
            <wp:extent cx="3779520" cy="2686447"/>
            <wp:effectExtent l="0" t="0" r="0" b="0"/>
            <wp:docPr id="4" name="Picture 3">
              <a:extLst xmlns:a="http://schemas.openxmlformats.org/drawingml/2006/main">
                <a:ext uri="{FF2B5EF4-FFF2-40B4-BE49-F238E27FC236}">
                  <a16:creationId xmlns:a16="http://schemas.microsoft.com/office/drawing/2014/main" id="{77BE4EB6-DA2D-4276-9849-77CB3E8F21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7BE4EB6-DA2D-4276-9849-77CB3E8F213C}"/>
                        </a:ext>
                      </a:extLst>
                    </pic:cNvPr>
                    <pic:cNvPicPr>
                      <a:picLocks noChangeAspect="1"/>
                    </pic:cNvPicPr>
                  </pic:nvPicPr>
                  <pic:blipFill>
                    <a:blip r:embed="rId16"/>
                    <a:stretch>
                      <a:fillRect/>
                    </a:stretch>
                  </pic:blipFill>
                  <pic:spPr>
                    <a:xfrm>
                      <a:off x="0" y="0"/>
                      <a:ext cx="3783557" cy="2689316"/>
                    </a:xfrm>
                    <a:prstGeom prst="rect">
                      <a:avLst/>
                    </a:prstGeom>
                  </pic:spPr>
                </pic:pic>
              </a:graphicData>
            </a:graphic>
          </wp:inline>
        </w:drawing>
      </w:r>
    </w:p>
    <w:p w14:paraId="4A245917" w14:textId="6591E043" w:rsidR="00BC5E58" w:rsidRPr="00436A96" w:rsidRDefault="00BC5E58" w:rsidP="00436A96">
      <w:pPr>
        <w:pStyle w:val="ListParagraph"/>
        <w:tabs>
          <w:tab w:val="left" w:pos="-360"/>
        </w:tabs>
        <w:ind w:left="360"/>
        <w:jc w:val="center"/>
        <w:rPr>
          <w:rFonts w:ascii="Times New Roman" w:hAnsi="Times New Roman"/>
          <w:sz w:val="24"/>
          <w:szCs w:val="24"/>
          <w:lang w:eastAsia="en-US"/>
        </w:rPr>
      </w:pPr>
      <w:r w:rsidRPr="00436A96">
        <w:rPr>
          <w:rFonts w:ascii="Times New Roman" w:hAnsi="Times New Roman"/>
          <w:sz w:val="24"/>
          <w:szCs w:val="24"/>
          <w:lang w:eastAsia="en-US"/>
        </w:rPr>
        <w:t xml:space="preserve">Figure </w:t>
      </w:r>
      <w:r w:rsidR="00A91E60" w:rsidRPr="00436A96">
        <w:rPr>
          <w:rFonts w:ascii="Times New Roman" w:hAnsi="Times New Roman"/>
          <w:sz w:val="24"/>
          <w:szCs w:val="24"/>
          <w:lang w:eastAsia="en-US"/>
        </w:rPr>
        <w:t>8</w:t>
      </w:r>
      <w:r w:rsidR="00C66490" w:rsidRPr="00436A96">
        <w:rPr>
          <w:rFonts w:ascii="Times New Roman" w:hAnsi="Times New Roman"/>
          <w:sz w:val="24"/>
          <w:szCs w:val="24"/>
          <w:lang w:eastAsia="en-US"/>
        </w:rPr>
        <w:t>.</w:t>
      </w:r>
      <w:r w:rsidRPr="00436A96">
        <w:rPr>
          <w:rFonts w:ascii="Times New Roman" w:hAnsi="Times New Roman"/>
          <w:sz w:val="24"/>
          <w:szCs w:val="24"/>
          <w:lang w:eastAsia="en-US"/>
        </w:rPr>
        <w:t xml:space="preserve"> </w:t>
      </w:r>
      <w:r w:rsidRPr="005E122F">
        <w:rPr>
          <w:rFonts w:ascii="Times New Roman" w:hAnsi="Times New Roman"/>
          <w:color w:val="000000"/>
          <w:sz w:val="24"/>
          <w:szCs w:val="24"/>
        </w:rPr>
        <w:t>generator shutdown cost</w:t>
      </w:r>
    </w:p>
    <w:p w14:paraId="7D40E238" w14:textId="6B521A19" w:rsidR="00BC5E58" w:rsidRPr="00436A96" w:rsidRDefault="001B090B" w:rsidP="00BC5E58">
      <w:pPr>
        <w:pStyle w:val="ListParagraph"/>
        <w:tabs>
          <w:tab w:val="left" w:pos="-360"/>
        </w:tabs>
        <w:ind w:left="360"/>
        <w:jc w:val="both"/>
        <w:rPr>
          <w:rFonts w:ascii="Times New Roman" w:hAnsi="Times New Roman"/>
          <w:color w:val="000000"/>
          <w:sz w:val="24"/>
          <w:szCs w:val="24"/>
        </w:rPr>
      </w:pPr>
      <w:r>
        <w:rPr>
          <w:rFonts w:ascii="Times New Roman" w:hAnsi="Times New Roman"/>
          <w:color w:val="000000"/>
          <w:sz w:val="24"/>
          <w:szCs w:val="24"/>
        </w:rPr>
        <w:t>Related knowledge of generator shutdown cost is shown in Fig. 8. The shutdown cost is relevant to the time. As shown in Fig. 8</w:t>
      </w:r>
      <w:r w:rsidR="00BC5E58" w:rsidRPr="00436A96">
        <w:rPr>
          <w:rFonts w:ascii="Times New Roman" w:hAnsi="Times New Roman"/>
          <w:color w:val="000000"/>
          <w:sz w:val="24"/>
          <w:szCs w:val="24"/>
        </w:rPr>
        <w:t>, the generator shutdown</w:t>
      </w:r>
      <w:r w:rsidR="00033C09">
        <w:rPr>
          <w:rFonts w:ascii="Times New Roman" w:hAnsi="Times New Roman"/>
          <w:color w:val="000000"/>
          <w:sz w:val="24"/>
          <w:szCs w:val="24"/>
        </w:rPr>
        <w:t xml:space="preserve"> operation</w:t>
      </w:r>
      <w:r w:rsidR="00BC5E58" w:rsidRPr="00436A96">
        <w:rPr>
          <w:rFonts w:ascii="Times New Roman" w:hAnsi="Times New Roman"/>
          <w:color w:val="000000"/>
          <w:sz w:val="24"/>
          <w:szCs w:val="24"/>
        </w:rPr>
        <w:t xml:space="preserve"> lead</w:t>
      </w:r>
      <w:r w:rsidR="00033C09">
        <w:rPr>
          <w:rFonts w:ascii="Times New Roman" w:hAnsi="Times New Roman"/>
          <w:color w:val="000000"/>
          <w:sz w:val="24"/>
          <w:szCs w:val="24"/>
        </w:rPr>
        <w:t>s</w:t>
      </w:r>
      <w:r w:rsidR="00BC5E58" w:rsidRPr="00436A96">
        <w:rPr>
          <w:rFonts w:ascii="Times New Roman" w:hAnsi="Times New Roman"/>
          <w:color w:val="000000"/>
          <w:sz w:val="24"/>
          <w:szCs w:val="24"/>
        </w:rPr>
        <w:t xml:space="preserve"> to a cost</w:t>
      </w:r>
      <w:r w:rsidR="00E55B6E">
        <w:rPr>
          <w:rFonts w:ascii="Times New Roman" w:hAnsi="Times New Roman"/>
          <w:color w:val="000000"/>
          <w:sz w:val="24"/>
          <w:szCs w:val="24"/>
        </w:rPr>
        <w:t xml:space="preserve"> increase</w:t>
      </w:r>
      <w:r w:rsidR="00BC5E58" w:rsidRPr="00436A96">
        <w:rPr>
          <w:rFonts w:ascii="Times New Roman" w:hAnsi="Times New Roman"/>
          <w:color w:val="000000"/>
          <w:sz w:val="24"/>
          <w:szCs w:val="24"/>
        </w:rPr>
        <w:t>.</w:t>
      </w:r>
    </w:p>
    <w:p w14:paraId="0289185D" w14:textId="3F30CD9A" w:rsidR="00834A2E" w:rsidRPr="00436A96" w:rsidRDefault="00BC5E58" w:rsidP="00436A96">
      <w:pPr>
        <w:pStyle w:val="ListParagraph"/>
        <w:numPr>
          <w:ilvl w:val="0"/>
          <w:numId w:val="44"/>
        </w:numPr>
        <w:tabs>
          <w:tab w:val="left" w:pos="-360"/>
        </w:tabs>
        <w:jc w:val="both"/>
        <w:rPr>
          <w:rFonts w:ascii="Times New Roman" w:hAnsi="Times New Roman"/>
          <w:color w:val="000000"/>
          <w:sz w:val="24"/>
          <w:szCs w:val="24"/>
        </w:rPr>
      </w:pPr>
      <w:r w:rsidRPr="00436A96">
        <w:rPr>
          <w:rFonts w:ascii="Times New Roman" w:hAnsi="Times New Roman"/>
          <w:color w:val="000000"/>
          <w:sz w:val="24"/>
          <w:szCs w:val="24"/>
        </w:rPr>
        <w:t xml:space="preserve">'hot' for up to two hours after being </w:t>
      </w:r>
      <w:proofErr w:type="spellStart"/>
      <w:r w:rsidRPr="00436A96">
        <w:rPr>
          <w:rFonts w:ascii="Times New Roman" w:hAnsi="Times New Roman"/>
          <w:color w:val="000000"/>
          <w:sz w:val="24"/>
          <w:szCs w:val="24"/>
        </w:rPr>
        <w:t>shutdown</w:t>
      </w:r>
      <w:proofErr w:type="spellEnd"/>
      <w:r w:rsidRPr="00436A96">
        <w:rPr>
          <w:rFonts w:ascii="Times New Roman" w:hAnsi="Times New Roman"/>
          <w:color w:val="000000"/>
          <w:sz w:val="24"/>
          <w:szCs w:val="24"/>
        </w:rPr>
        <w:t xml:space="preserve"> and costs $1000 to start inside the two hours;</w:t>
      </w:r>
    </w:p>
    <w:p w14:paraId="6078557D" w14:textId="77777777" w:rsidR="00834A2E" w:rsidRPr="00436A96" w:rsidRDefault="00BC5E58" w:rsidP="00436A96">
      <w:pPr>
        <w:pStyle w:val="ListParagraph"/>
        <w:numPr>
          <w:ilvl w:val="0"/>
          <w:numId w:val="44"/>
        </w:numPr>
        <w:tabs>
          <w:tab w:val="left" w:pos="-360"/>
        </w:tabs>
        <w:jc w:val="both"/>
        <w:rPr>
          <w:rFonts w:ascii="Times New Roman" w:hAnsi="Times New Roman"/>
          <w:color w:val="000000"/>
          <w:sz w:val="24"/>
          <w:szCs w:val="24"/>
        </w:rPr>
      </w:pPr>
      <w:r w:rsidRPr="00436A96">
        <w:rPr>
          <w:rFonts w:ascii="Times New Roman" w:hAnsi="Times New Roman"/>
          <w:color w:val="000000"/>
          <w:sz w:val="24"/>
          <w:szCs w:val="24"/>
        </w:rPr>
        <w:lastRenderedPageBreak/>
        <w:t xml:space="preserve">'warm' for a further four hours (i.e. up to six hours after being shutdown) and costs $2500 to start at the </w:t>
      </w:r>
      <w:proofErr w:type="gramStart"/>
      <w:r w:rsidRPr="00436A96">
        <w:rPr>
          <w:rFonts w:ascii="Times New Roman" w:hAnsi="Times New Roman"/>
          <w:color w:val="000000"/>
          <w:sz w:val="24"/>
          <w:szCs w:val="24"/>
        </w:rPr>
        <w:t>six hour</w:t>
      </w:r>
      <w:proofErr w:type="gramEnd"/>
      <w:r w:rsidRPr="00436A96">
        <w:rPr>
          <w:rFonts w:ascii="Times New Roman" w:hAnsi="Times New Roman"/>
          <w:color w:val="000000"/>
          <w:sz w:val="24"/>
          <w:szCs w:val="24"/>
        </w:rPr>
        <w:t xml:space="preserve"> point; </w:t>
      </w:r>
    </w:p>
    <w:p w14:paraId="037494FA" w14:textId="77777777" w:rsidR="00834A2E" w:rsidRPr="00436A96" w:rsidRDefault="00BC5E58" w:rsidP="00436A96">
      <w:pPr>
        <w:pStyle w:val="ListParagraph"/>
        <w:numPr>
          <w:ilvl w:val="0"/>
          <w:numId w:val="44"/>
        </w:numPr>
        <w:tabs>
          <w:tab w:val="left" w:pos="-360"/>
        </w:tabs>
        <w:jc w:val="both"/>
        <w:rPr>
          <w:rFonts w:ascii="Times New Roman" w:hAnsi="Times New Roman"/>
          <w:color w:val="000000"/>
          <w:sz w:val="24"/>
          <w:szCs w:val="24"/>
        </w:rPr>
      </w:pPr>
      <w:r w:rsidRPr="00436A96">
        <w:rPr>
          <w:rFonts w:ascii="Times New Roman" w:hAnsi="Times New Roman"/>
          <w:color w:val="000000"/>
          <w:sz w:val="24"/>
          <w:szCs w:val="24"/>
        </w:rPr>
        <w:t xml:space="preserve">'cold' after it has cooled for a further four hours (i.e. 10 hours in total) and costs $3000 to start at the </w:t>
      </w:r>
      <w:proofErr w:type="gramStart"/>
      <w:r w:rsidRPr="00436A96">
        <w:rPr>
          <w:rFonts w:ascii="Times New Roman" w:hAnsi="Times New Roman"/>
          <w:color w:val="000000"/>
          <w:sz w:val="24"/>
          <w:szCs w:val="24"/>
        </w:rPr>
        <w:t>10 hour</w:t>
      </w:r>
      <w:proofErr w:type="gramEnd"/>
      <w:r w:rsidRPr="00436A96">
        <w:rPr>
          <w:rFonts w:ascii="Times New Roman" w:hAnsi="Times New Roman"/>
          <w:color w:val="000000"/>
          <w:sz w:val="24"/>
          <w:szCs w:val="24"/>
        </w:rPr>
        <w:t xml:space="preserve"> point. </w:t>
      </w:r>
    </w:p>
    <w:p w14:paraId="4F20B720" w14:textId="5CE10E8F" w:rsidR="00100AEB" w:rsidRPr="003A78F3" w:rsidRDefault="00E36BA5" w:rsidP="00436A96">
      <w:pPr>
        <w:tabs>
          <w:tab w:val="left" w:pos="-360"/>
        </w:tabs>
        <w:jc w:val="both"/>
        <w:rPr>
          <w:color w:val="000000"/>
        </w:rPr>
      </w:pPr>
      <w:r w:rsidRPr="00436A96" w:rsidDel="009429C8">
        <w:rPr>
          <w:b/>
          <w:color w:val="000000"/>
        </w:rPr>
        <w:t xml:space="preserve"> </w:t>
      </w:r>
      <w:r w:rsidR="002F0716" w:rsidRPr="00436A96">
        <w:rPr>
          <w:b/>
          <w:color w:val="000000"/>
        </w:rPr>
        <w:t xml:space="preserve">3.2.3 </w:t>
      </w:r>
      <w:ins w:id="48" w:author="Dai Wang" w:date="2018-01-10T21:37:00Z">
        <w:r w:rsidR="00436A96">
          <w:rPr>
            <w:b/>
            <w:color w:val="000000"/>
          </w:rPr>
          <w:t>Limitations</w:t>
        </w:r>
      </w:ins>
      <w:ins w:id="49" w:author="Dai Wang" w:date="2018-01-10T21:36:00Z">
        <w:r w:rsidR="00436A96">
          <w:rPr>
            <w:b/>
            <w:color w:val="000000"/>
          </w:rPr>
          <w:t xml:space="preserve"> of current model</w:t>
        </w:r>
      </w:ins>
      <w:r w:rsidR="00D36364">
        <w:rPr>
          <w:color w:val="000000"/>
        </w:rPr>
        <w:t>.</w:t>
      </w:r>
    </w:p>
    <w:p w14:paraId="351E390B" w14:textId="77777777" w:rsidR="00FB2C76" w:rsidRPr="002D43E8" w:rsidRDefault="00FB2C76" w:rsidP="00FB2C76">
      <w:pPr>
        <w:pStyle w:val="ListParagraph"/>
        <w:rPr>
          <w:rFonts w:ascii="Times New Roman" w:hAnsi="Times New Roman"/>
          <w:b/>
          <w:sz w:val="24"/>
          <w:szCs w:val="24"/>
        </w:rPr>
      </w:pPr>
    </w:p>
    <w:p w14:paraId="637F1C7B" w14:textId="77777777" w:rsidR="002A707D" w:rsidRPr="00FB2C76" w:rsidRDefault="001846CB" w:rsidP="00FB2C76">
      <w:pPr>
        <w:pStyle w:val="ListParagraph"/>
        <w:numPr>
          <w:ilvl w:val="0"/>
          <w:numId w:val="2"/>
        </w:numPr>
        <w:rPr>
          <w:rFonts w:ascii="Times New Roman" w:hAnsi="Times New Roman"/>
          <w:b/>
          <w:sz w:val="24"/>
          <w:szCs w:val="24"/>
        </w:rPr>
      </w:pPr>
      <w:r w:rsidRPr="00FB2C76">
        <w:rPr>
          <w:rFonts w:ascii="Times New Roman" w:hAnsi="Times New Roman"/>
          <w:b/>
          <w:sz w:val="24"/>
          <w:szCs w:val="24"/>
        </w:rPr>
        <w:t>Summary of Issues and Concerns (Technical Approach, Interoperability, Cyber</w:t>
      </w:r>
      <w:r w:rsidR="006A3CF2" w:rsidRPr="00FB2C76">
        <w:rPr>
          <w:rFonts w:ascii="Times New Roman" w:hAnsi="Times New Roman"/>
          <w:b/>
          <w:sz w:val="24"/>
          <w:szCs w:val="24"/>
        </w:rPr>
        <w:t>,</w:t>
      </w:r>
      <w:r w:rsidR="006A3CF2">
        <w:rPr>
          <w:rFonts w:ascii="Times New Roman" w:hAnsi="Times New Roman"/>
          <w:b/>
          <w:sz w:val="24"/>
          <w:szCs w:val="24"/>
        </w:rPr>
        <w:t xml:space="preserve"> Cost schedule,</w:t>
      </w:r>
      <w:r w:rsidR="006F1689">
        <w:rPr>
          <w:rFonts w:ascii="Times New Roman" w:hAnsi="Times New Roman"/>
          <w:b/>
          <w:sz w:val="24"/>
          <w:szCs w:val="24"/>
        </w:rPr>
        <w:t xml:space="preserve"> Risk</w:t>
      </w:r>
      <w:r>
        <w:rPr>
          <w:rFonts w:ascii="Times New Roman" w:hAnsi="Times New Roman"/>
          <w:b/>
          <w:sz w:val="24"/>
          <w:szCs w:val="24"/>
        </w:rPr>
        <w:t>)</w:t>
      </w:r>
    </w:p>
    <w:p w14:paraId="1E749173" w14:textId="77777777" w:rsidR="003D551C" w:rsidRPr="00563256" w:rsidRDefault="003D551C" w:rsidP="00524F12">
      <w:pPr>
        <w:pStyle w:val="ListParagraph"/>
        <w:rPr>
          <w:rFonts w:ascii="Times New Roman" w:eastAsia="SimSun" w:hAnsi="Times New Roman"/>
          <w:color w:val="000000"/>
          <w:sz w:val="24"/>
          <w:szCs w:val="24"/>
        </w:rPr>
      </w:pPr>
      <w:r w:rsidRPr="00563256">
        <w:rPr>
          <w:rFonts w:ascii="Times New Roman" w:eastAsia="SimSun" w:hAnsi="Times New Roman"/>
          <w:color w:val="000000"/>
          <w:sz w:val="24"/>
          <w:szCs w:val="24"/>
        </w:rPr>
        <w:t>No concerns to share at the present time.</w:t>
      </w:r>
    </w:p>
    <w:p w14:paraId="78FC986E" w14:textId="77777777" w:rsidR="008E6FF7" w:rsidRDefault="008E6FF7" w:rsidP="002A707D"/>
    <w:p w14:paraId="0D70A1E2" w14:textId="77777777" w:rsidR="00077D64" w:rsidRPr="00524F12" w:rsidRDefault="002A707D" w:rsidP="00524F12">
      <w:pPr>
        <w:pStyle w:val="ListParagraph"/>
        <w:numPr>
          <w:ilvl w:val="0"/>
          <w:numId w:val="2"/>
        </w:numPr>
        <w:rPr>
          <w:rFonts w:ascii="Times New Roman" w:hAnsi="Times New Roman"/>
          <w:b/>
          <w:sz w:val="24"/>
          <w:szCs w:val="24"/>
        </w:rPr>
      </w:pPr>
      <w:r w:rsidRPr="00524F12">
        <w:rPr>
          <w:rFonts w:ascii="Times New Roman" w:hAnsi="Times New Roman"/>
          <w:b/>
          <w:sz w:val="24"/>
          <w:szCs w:val="24"/>
        </w:rPr>
        <w:t>Milestone Schedule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080"/>
        <w:gridCol w:w="1530"/>
        <w:gridCol w:w="3510"/>
      </w:tblGrid>
      <w:tr w:rsidR="00100AEB" w:rsidRPr="00077D64" w14:paraId="36B6AA16" w14:textId="77777777" w:rsidTr="00834A2E">
        <w:tc>
          <w:tcPr>
            <w:tcW w:w="40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FF2090" w14:textId="77777777" w:rsidR="00100AEB" w:rsidRPr="00077D64" w:rsidRDefault="00100AEB" w:rsidP="00834A2E">
            <w:r w:rsidRPr="00077D64">
              <w:rPr>
                <w:color w:val="000000"/>
              </w:rPr>
              <w:t>Milestone Description (Milestone #, Task #, Lead Lab)</w:t>
            </w:r>
          </w:p>
        </w:tc>
        <w:tc>
          <w:tcPr>
            <w:tcW w:w="15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90F666" w14:textId="77777777" w:rsidR="00100AEB" w:rsidRDefault="00100AEB" w:rsidP="00834A2E">
            <w:pPr>
              <w:rPr>
                <w:color w:val="000000"/>
              </w:rPr>
            </w:pPr>
            <w:r w:rsidRPr="00077D64">
              <w:rPr>
                <w:color w:val="000000"/>
              </w:rPr>
              <w:t>Schedule –</w:t>
            </w:r>
          </w:p>
          <w:p w14:paraId="664988D6" w14:textId="77777777" w:rsidR="00100AEB" w:rsidRPr="00077D64" w:rsidRDefault="00100AEB" w:rsidP="00834A2E">
            <w:r w:rsidRPr="00077D64">
              <w:rPr>
                <w:color w:val="000000"/>
              </w:rPr>
              <w:t>Due date</w:t>
            </w:r>
          </w:p>
        </w:tc>
        <w:tc>
          <w:tcPr>
            <w:tcW w:w="35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135528" w14:textId="77777777" w:rsidR="00100AEB" w:rsidRPr="00077D64" w:rsidRDefault="00100AEB" w:rsidP="00834A2E">
            <w:r w:rsidRPr="00077D64">
              <w:rPr>
                <w:color w:val="000000"/>
              </w:rPr>
              <w:t>Progress toward Completion</w:t>
            </w:r>
          </w:p>
        </w:tc>
      </w:tr>
      <w:tr w:rsidR="00100AEB" w:rsidRPr="00077D64" w14:paraId="4B4B3EFB" w14:textId="77777777" w:rsidTr="00834A2E">
        <w:tc>
          <w:tcPr>
            <w:tcW w:w="40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A7DD92" w14:textId="77777777" w:rsidR="00100AEB" w:rsidRPr="00077D64" w:rsidRDefault="00100AEB" w:rsidP="00834A2E">
            <w:pPr>
              <w:spacing w:after="6"/>
            </w:pPr>
          </w:p>
        </w:tc>
        <w:tc>
          <w:tcPr>
            <w:tcW w:w="15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EBD9C4" w14:textId="77777777" w:rsidR="00100AEB" w:rsidRPr="00077D64" w:rsidRDefault="00100AEB" w:rsidP="00834A2E"/>
        </w:tc>
        <w:tc>
          <w:tcPr>
            <w:tcW w:w="35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0E2917" w14:textId="77777777" w:rsidR="00100AEB" w:rsidRPr="00077D64" w:rsidRDefault="00100AEB" w:rsidP="00834A2E"/>
        </w:tc>
      </w:tr>
      <w:tr w:rsidR="00100AEB" w:rsidRPr="00077D64" w14:paraId="681A3303" w14:textId="77777777" w:rsidTr="00834A2E">
        <w:trPr>
          <w:trHeight w:val="240"/>
        </w:trPr>
        <w:tc>
          <w:tcPr>
            <w:tcW w:w="9120"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BC050B" w14:textId="77777777" w:rsidR="00100AEB" w:rsidRPr="002C7F54" w:rsidRDefault="00100AEB" w:rsidP="00834A2E">
            <w:pPr>
              <w:spacing w:after="6"/>
              <w:jc w:val="center"/>
              <w:rPr>
                <w:b/>
              </w:rPr>
            </w:pPr>
            <w:r w:rsidRPr="002C7F54">
              <w:rPr>
                <w:b/>
              </w:rPr>
              <w:t>FY2017 Past Quarter milestones</w:t>
            </w:r>
          </w:p>
        </w:tc>
      </w:tr>
      <w:tr w:rsidR="00100AEB" w:rsidRPr="00077D64" w14:paraId="7C07928C" w14:textId="77777777" w:rsidTr="00834A2E">
        <w:tc>
          <w:tcPr>
            <w:tcW w:w="40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23E6E3" w14:textId="77777777" w:rsidR="00100AEB" w:rsidRPr="00077D64" w:rsidRDefault="00100AEB" w:rsidP="00834A2E">
            <w:pPr>
              <w:spacing w:after="6"/>
            </w:pPr>
            <w:r w:rsidRPr="00077D64">
              <w:rPr>
                <w:rFonts w:ascii="Cambria" w:hAnsi="Cambria"/>
                <w:color w:val="000000"/>
              </w:rPr>
              <w:t xml:space="preserve">LBNL - H2VGI model structure methodology outlined and code developed including </w:t>
            </w:r>
            <w:proofErr w:type="spellStart"/>
            <w:r w:rsidRPr="00077D64">
              <w:rPr>
                <w:rFonts w:ascii="Cambria" w:hAnsi="Cambria"/>
                <w:color w:val="000000"/>
              </w:rPr>
              <w:t>submodel</w:t>
            </w:r>
            <w:proofErr w:type="spellEnd"/>
            <w:r w:rsidRPr="00077D64">
              <w:rPr>
                <w:rFonts w:ascii="Cambria" w:hAnsi="Cambria"/>
                <w:color w:val="000000"/>
              </w:rPr>
              <w:t xml:space="preserve"> data-exchange formats. Sub-models for vehicle activity initializer, and individual vehicle models ready for integration into overall H2VGI model.</w:t>
            </w:r>
          </w:p>
        </w:tc>
        <w:tc>
          <w:tcPr>
            <w:tcW w:w="15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5D626B" w14:textId="77777777" w:rsidR="00100AEB" w:rsidRPr="00077D64" w:rsidRDefault="00100AEB" w:rsidP="00834A2E">
            <w:pPr>
              <w:jc w:val="center"/>
            </w:pPr>
            <w:r w:rsidRPr="00077D64">
              <w:rPr>
                <w:color w:val="000000"/>
              </w:rPr>
              <w:t>Q1</w:t>
            </w:r>
            <w:r w:rsidRPr="00077D64">
              <w:rPr>
                <w:color w:val="000000"/>
              </w:rPr>
              <w:br/>
              <w:t>10/1/16</w:t>
            </w:r>
            <w:r w:rsidRPr="00077D64">
              <w:rPr>
                <w:color w:val="000000"/>
              </w:rPr>
              <w:br/>
              <w:t>--</w:t>
            </w:r>
            <w:r w:rsidRPr="00077D64">
              <w:rPr>
                <w:color w:val="000000"/>
              </w:rPr>
              <w:br/>
              <w:t>12/31/16</w:t>
            </w:r>
          </w:p>
        </w:tc>
        <w:tc>
          <w:tcPr>
            <w:tcW w:w="35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954F13" w14:textId="77777777" w:rsidR="00100AEB" w:rsidRPr="00077D64" w:rsidRDefault="00100AEB" w:rsidP="00834A2E">
            <w:r w:rsidRPr="00077D64">
              <w:rPr>
                <w:color w:val="000000"/>
              </w:rPr>
              <w:t>Preliminary sub-models to predict hydrogen demand from large collect</w:t>
            </w:r>
            <w:r>
              <w:rPr>
                <w:color w:val="000000"/>
              </w:rPr>
              <w:t>ions have been created. At December 2. 2016 inter-lab project meeting at LBNL, revised overall structure of H2VGI model</w:t>
            </w:r>
            <w:r w:rsidRPr="00077D64">
              <w:rPr>
                <w:color w:val="000000"/>
              </w:rPr>
              <w:t xml:space="preserve"> with multi-lab partne</w:t>
            </w:r>
            <w:r>
              <w:rPr>
                <w:color w:val="000000"/>
              </w:rPr>
              <w:t xml:space="preserve">rs and defined several technical potential and economic studies for prioritization.  Initial modeling demonstration of H2 production optimization based on time-of-use prices. </w:t>
            </w:r>
          </w:p>
        </w:tc>
      </w:tr>
      <w:tr w:rsidR="00100AEB" w:rsidRPr="00077D64" w14:paraId="3057A192" w14:textId="77777777" w:rsidTr="00834A2E">
        <w:tc>
          <w:tcPr>
            <w:tcW w:w="40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8DEE6F" w14:textId="77777777" w:rsidR="00100AEB" w:rsidRPr="00077D64" w:rsidRDefault="00100AEB" w:rsidP="00834A2E">
            <w:pPr>
              <w:spacing w:after="6"/>
            </w:pPr>
            <w:r w:rsidRPr="00077D64">
              <w:rPr>
                <w:rFonts w:ascii="Cambria" w:hAnsi="Cambria"/>
                <w:color w:val="000000"/>
              </w:rPr>
              <w:t xml:space="preserve">NREL - </w:t>
            </w:r>
            <w:r w:rsidRPr="00077D64">
              <w:rPr>
                <w:color w:val="000000"/>
              </w:rPr>
              <w:t xml:space="preserve">Establish framework for H2VGI model structure and begin to develop </w:t>
            </w:r>
            <w:proofErr w:type="spellStart"/>
            <w:r w:rsidRPr="00077D64">
              <w:rPr>
                <w:color w:val="000000"/>
              </w:rPr>
              <w:t>submodels</w:t>
            </w:r>
            <w:proofErr w:type="spellEnd"/>
            <w:r w:rsidRPr="00077D64">
              <w:rPr>
                <w:color w:val="000000"/>
              </w:rPr>
              <w:t>. Prepare sub-models for hydrogen production, and station representation as well as developing an understanding for including a large-scale hydrogen rollout.</w:t>
            </w:r>
          </w:p>
        </w:tc>
        <w:tc>
          <w:tcPr>
            <w:tcW w:w="15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00EF9D" w14:textId="77777777" w:rsidR="00100AEB" w:rsidRPr="00077D64" w:rsidRDefault="00100AEB" w:rsidP="00834A2E">
            <w:pPr>
              <w:jc w:val="center"/>
            </w:pPr>
            <w:r w:rsidRPr="00077D64">
              <w:rPr>
                <w:color w:val="000000"/>
              </w:rPr>
              <w:t>Q1</w:t>
            </w:r>
            <w:r w:rsidRPr="00077D64">
              <w:rPr>
                <w:color w:val="000000"/>
              </w:rPr>
              <w:br/>
              <w:t>10/1/16</w:t>
            </w:r>
            <w:r w:rsidRPr="00077D64">
              <w:rPr>
                <w:color w:val="000000"/>
              </w:rPr>
              <w:br/>
              <w:t>--</w:t>
            </w:r>
            <w:r w:rsidRPr="00077D64">
              <w:rPr>
                <w:color w:val="000000"/>
              </w:rPr>
              <w:br/>
              <w:t>12/31/16</w:t>
            </w:r>
          </w:p>
        </w:tc>
        <w:tc>
          <w:tcPr>
            <w:tcW w:w="35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F54B53" w14:textId="77777777" w:rsidR="00100AEB" w:rsidRPr="00077D64" w:rsidRDefault="00100AEB" w:rsidP="00834A2E">
            <w:r w:rsidRPr="00077D64">
              <w:rPr>
                <w:color w:val="000000"/>
              </w:rPr>
              <w:t xml:space="preserve">Developed preliminary </w:t>
            </w:r>
            <w:proofErr w:type="spellStart"/>
            <w:r w:rsidRPr="00077D64">
              <w:rPr>
                <w:color w:val="000000"/>
              </w:rPr>
              <w:t>electrolyzer</w:t>
            </w:r>
            <w:proofErr w:type="spellEnd"/>
            <w:r w:rsidRPr="00077D64">
              <w:rPr>
                <w:color w:val="000000"/>
              </w:rPr>
              <w:t xml:space="preserve"> models and station models. Considering how to integrate all models to include feedback</w:t>
            </w:r>
          </w:p>
        </w:tc>
      </w:tr>
      <w:tr w:rsidR="00100AEB" w:rsidRPr="00077D64" w14:paraId="4009994C" w14:textId="77777777" w:rsidTr="00834A2E">
        <w:trPr>
          <w:trHeight w:val="2118"/>
        </w:trPr>
        <w:tc>
          <w:tcPr>
            <w:tcW w:w="40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DE1F9A" w14:textId="77777777" w:rsidR="00100AEB" w:rsidRPr="00077D64" w:rsidRDefault="00100AEB" w:rsidP="00834A2E">
            <w:pPr>
              <w:spacing w:after="6"/>
            </w:pPr>
            <w:r w:rsidRPr="00077D64">
              <w:rPr>
                <w:rFonts w:ascii="Cambria" w:hAnsi="Cambria"/>
                <w:color w:val="000000"/>
              </w:rPr>
              <w:t xml:space="preserve">INL - Architecture definition for the </w:t>
            </w:r>
            <w:proofErr w:type="gramStart"/>
            <w:r w:rsidRPr="00077D64">
              <w:rPr>
                <w:color w:val="222222"/>
                <w:shd w:val="clear" w:color="auto" w:fill="FFFFFF"/>
              </w:rPr>
              <w:t>Front End</w:t>
            </w:r>
            <w:proofErr w:type="gramEnd"/>
            <w:r w:rsidRPr="00077D64">
              <w:rPr>
                <w:color w:val="222222"/>
                <w:shd w:val="clear" w:color="auto" w:fill="FFFFFF"/>
              </w:rPr>
              <w:t xml:space="preserve"> Controller (FEC)</w:t>
            </w:r>
          </w:p>
        </w:tc>
        <w:tc>
          <w:tcPr>
            <w:tcW w:w="15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6F2E4F" w14:textId="77777777" w:rsidR="00100AEB" w:rsidRPr="00077D64" w:rsidRDefault="00100AEB" w:rsidP="00834A2E">
            <w:pPr>
              <w:jc w:val="center"/>
            </w:pPr>
            <w:r w:rsidRPr="00077D64">
              <w:rPr>
                <w:color w:val="000000"/>
              </w:rPr>
              <w:t>Q1</w:t>
            </w:r>
            <w:r w:rsidRPr="00077D64">
              <w:rPr>
                <w:color w:val="000000"/>
              </w:rPr>
              <w:br/>
              <w:t>10/1/16</w:t>
            </w:r>
            <w:r w:rsidRPr="00077D64">
              <w:rPr>
                <w:color w:val="000000"/>
              </w:rPr>
              <w:br/>
              <w:t>--</w:t>
            </w:r>
            <w:r w:rsidRPr="00077D64">
              <w:rPr>
                <w:color w:val="000000"/>
              </w:rPr>
              <w:br/>
              <w:t>12/31/16</w:t>
            </w:r>
          </w:p>
        </w:tc>
        <w:tc>
          <w:tcPr>
            <w:tcW w:w="35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5084F6" w14:textId="77777777" w:rsidR="00100AEB" w:rsidRPr="00077D64" w:rsidRDefault="00100AEB" w:rsidP="00834A2E">
            <w:r w:rsidRPr="00077D64">
              <w:rPr>
                <w:color w:val="000000"/>
              </w:rPr>
              <w:t>Shared preliminary definition of the architecture and internal layers of the Front End Controller from projects GM</w:t>
            </w:r>
            <w:proofErr w:type="gramStart"/>
            <w:r w:rsidRPr="00077D64">
              <w:rPr>
                <w:color w:val="000000"/>
              </w:rPr>
              <w:t>0085,  GM</w:t>
            </w:r>
            <w:proofErr w:type="gramEnd"/>
            <w:r w:rsidRPr="00077D64">
              <w:rPr>
                <w:color w:val="000000"/>
              </w:rPr>
              <w:t xml:space="preserve">0086 and Dynamic Modeling and Validation of </w:t>
            </w:r>
            <w:proofErr w:type="spellStart"/>
            <w:r w:rsidRPr="00077D64">
              <w:rPr>
                <w:color w:val="000000"/>
              </w:rPr>
              <w:t>Electrolyzers</w:t>
            </w:r>
            <w:proofErr w:type="spellEnd"/>
            <w:r w:rsidRPr="00077D64">
              <w:rPr>
                <w:color w:val="000000"/>
              </w:rPr>
              <w:t xml:space="preserve"> in Real Time Grid Simulation</w:t>
            </w:r>
            <w:r w:rsidRPr="00077D64">
              <w:rPr>
                <w:color w:val="000000"/>
              </w:rPr>
              <w:tab/>
            </w:r>
          </w:p>
        </w:tc>
      </w:tr>
      <w:tr w:rsidR="00100AEB" w:rsidRPr="00077D64" w14:paraId="12A03E9F" w14:textId="77777777" w:rsidTr="00834A2E">
        <w:tc>
          <w:tcPr>
            <w:tcW w:w="9120"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4AE0D6" w14:textId="77777777" w:rsidR="00100AEB" w:rsidRPr="00077D64" w:rsidRDefault="00100AEB" w:rsidP="00834A2E">
            <w:pPr>
              <w:jc w:val="center"/>
              <w:rPr>
                <w:color w:val="000000"/>
              </w:rPr>
            </w:pPr>
            <w:r w:rsidRPr="00077D64">
              <w:rPr>
                <w:rFonts w:ascii="Cambria" w:hAnsi="Cambria"/>
                <w:b/>
                <w:bCs/>
                <w:color w:val="000000"/>
              </w:rPr>
              <w:lastRenderedPageBreak/>
              <w:t>FY2017 milestones</w:t>
            </w:r>
          </w:p>
        </w:tc>
      </w:tr>
      <w:tr w:rsidR="00100AEB" w:rsidRPr="00077D64" w14:paraId="60E7C866" w14:textId="77777777" w:rsidTr="00834A2E">
        <w:trPr>
          <w:trHeight w:val="2118"/>
        </w:trPr>
        <w:tc>
          <w:tcPr>
            <w:tcW w:w="40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8F1B2D" w14:textId="77777777" w:rsidR="00100AEB" w:rsidRDefault="00100AEB" w:rsidP="00834A2E">
            <w:pPr>
              <w:tabs>
                <w:tab w:val="left" w:pos="-360"/>
              </w:tabs>
              <w:jc w:val="both"/>
            </w:pPr>
            <w:r>
              <w:t>Integration of FCEV H2 consumption sub-models from LBNL with hydrogen production and dispensing models developed by NREL.</w:t>
            </w:r>
          </w:p>
          <w:p w14:paraId="151256C8" w14:textId="77777777" w:rsidR="00100AEB" w:rsidRDefault="00100AEB" w:rsidP="00834A2E">
            <w:pPr>
              <w:tabs>
                <w:tab w:val="left" w:pos="-360"/>
              </w:tabs>
              <w:jc w:val="both"/>
            </w:pPr>
          </w:p>
          <w:p w14:paraId="7B97EA6E" w14:textId="77777777" w:rsidR="00100AEB" w:rsidRPr="00A05FDD" w:rsidRDefault="00100AEB" w:rsidP="00834A2E">
            <w:pPr>
              <w:tabs>
                <w:tab w:val="left" w:pos="-360"/>
              </w:tabs>
              <w:jc w:val="both"/>
            </w:pPr>
            <w:r>
              <w:t>Definition of case studies on the scale of opportunity for hydrogen vehicle-station-grid integration.</w:t>
            </w:r>
          </w:p>
        </w:tc>
        <w:tc>
          <w:tcPr>
            <w:tcW w:w="15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096B82" w14:textId="77777777" w:rsidR="00100AEB" w:rsidRPr="00173E30" w:rsidRDefault="00100AEB" w:rsidP="00834A2E">
            <w:pPr>
              <w:pStyle w:val="Heading1"/>
              <w:jc w:val="center"/>
              <w:rPr>
                <w:i/>
              </w:rPr>
            </w:pPr>
            <w:r w:rsidRPr="00173E30">
              <w:rPr>
                <w:sz w:val="22"/>
                <w:szCs w:val="22"/>
              </w:rPr>
              <w:t>Q2</w:t>
            </w:r>
          </w:p>
          <w:p w14:paraId="1A6E2349" w14:textId="77777777" w:rsidR="00100AEB" w:rsidRPr="00173E30" w:rsidRDefault="00100AEB" w:rsidP="00834A2E">
            <w:pPr>
              <w:pStyle w:val="Heading1"/>
              <w:jc w:val="center"/>
              <w:rPr>
                <w:i/>
              </w:rPr>
            </w:pPr>
            <w:r w:rsidRPr="00173E30">
              <w:rPr>
                <w:sz w:val="22"/>
                <w:szCs w:val="22"/>
              </w:rPr>
              <w:t>1/1/17</w:t>
            </w:r>
          </w:p>
          <w:p w14:paraId="0E4C5ED2" w14:textId="77777777" w:rsidR="00100AEB" w:rsidRPr="00173E30" w:rsidRDefault="00100AEB" w:rsidP="00834A2E">
            <w:pPr>
              <w:pStyle w:val="Heading1"/>
              <w:jc w:val="center"/>
              <w:rPr>
                <w:i/>
              </w:rPr>
            </w:pPr>
            <w:r w:rsidRPr="00173E30">
              <w:rPr>
                <w:sz w:val="22"/>
                <w:szCs w:val="22"/>
              </w:rPr>
              <w:t>--</w:t>
            </w:r>
          </w:p>
          <w:p w14:paraId="22DE53B7" w14:textId="77777777" w:rsidR="00100AEB" w:rsidRPr="00A05FDD" w:rsidRDefault="00100AEB" w:rsidP="00834A2E">
            <w:pPr>
              <w:tabs>
                <w:tab w:val="left" w:pos="-360"/>
              </w:tabs>
              <w:jc w:val="center"/>
            </w:pPr>
            <w:r w:rsidRPr="00173E30">
              <w:rPr>
                <w:szCs w:val="22"/>
              </w:rPr>
              <w:t>3/31/17</w:t>
            </w:r>
          </w:p>
        </w:tc>
        <w:tc>
          <w:tcPr>
            <w:tcW w:w="35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3E5A83" w14:textId="77777777" w:rsidR="00100AEB" w:rsidRDefault="00100AEB" w:rsidP="00834A2E">
            <w:pPr>
              <w:tabs>
                <w:tab w:val="left" w:pos="-360"/>
              </w:tabs>
              <w:jc w:val="both"/>
              <w:rPr>
                <w:color w:val="000000"/>
              </w:rPr>
            </w:pPr>
            <w:r w:rsidRPr="00967072">
              <w:rPr>
                <w:b/>
              </w:rPr>
              <w:t>Status:</w:t>
            </w:r>
            <w:r>
              <w:t xml:space="preserve"> The team has integrated several vehicle deployment scenarios from NREL into H2 consumption sub-models from LBNL to estimate net load peak shaving and ramp mitigation from flexible H2 generation in California for 2016 and 2025. </w:t>
            </w:r>
            <w:r>
              <w:rPr>
                <w:color w:val="000000"/>
              </w:rPr>
              <w:t xml:space="preserve">A </w:t>
            </w:r>
            <w:r w:rsidRPr="008D3816">
              <w:rPr>
                <w:color w:val="000000"/>
              </w:rPr>
              <w:t xml:space="preserve">draft </w:t>
            </w:r>
            <w:r>
              <w:rPr>
                <w:color w:val="000000"/>
              </w:rPr>
              <w:t xml:space="preserve">journal </w:t>
            </w:r>
            <w:r w:rsidRPr="008D3816">
              <w:rPr>
                <w:color w:val="000000"/>
              </w:rPr>
              <w:t xml:space="preserve">paper on </w:t>
            </w:r>
            <w:r>
              <w:rPr>
                <w:color w:val="000000"/>
              </w:rPr>
              <w:t xml:space="preserve">the </w:t>
            </w:r>
            <w:r w:rsidRPr="008D3816">
              <w:rPr>
                <w:color w:val="000000"/>
              </w:rPr>
              <w:t>value of hydrogen production for FCEVs in California to support renewable supply integration and mitigation of grid electricity peak power and ramping requirements</w:t>
            </w:r>
            <w:r>
              <w:rPr>
                <w:color w:val="000000"/>
              </w:rPr>
              <w:t xml:space="preserve"> is in preparation.  </w:t>
            </w:r>
          </w:p>
          <w:p w14:paraId="612334EC" w14:textId="77777777" w:rsidR="00100AEB" w:rsidRDefault="00100AEB" w:rsidP="00834A2E">
            <w:pPr>
              <w:tabs>
                <w:tab w:val="left" w:pos="-360"/>
              </w:tabs>
              <w:jc w:val="both"/>
              <w:rPr>
                <w:color w:val="000000"/>
              </w:rPr>
            </w:pPr>
          </w:p>
          <w:p w14:paraId="1EB219B4" w14:textId="77777777" w:rsidR="00100AEB" w:rsidRPr="0013422F" w:rsidRDefault="00100AEB" w:rsidP="00834A2E">
            <w:pPr>
              <w:tabs>
                <w:tab w:val="left" w:pos="-360"/>
              </w:tabs>
              <w:jc w:val="both"/>
              <w:rPr>
                <w:color w:val="000000"/>
              </w:rPr>
            </w:pPr>
            <w:r w:rsidRPr="00116ECB">
              <w:rPr>
                <w:color w:val="000000"/>
              </w:rPr>
              <w:t xml:space="preserve">Preliminary results from the H2 </w:t>
            </w:r>
            <w:r>
              <w:rPr>
                <w:color w:val="000000"/>
              </w:rPr>
              <w:t xml:space="preserve">station model developed at NREL </w:t>
            </w:r>
            <w:r w:rsidRPr="00116ECB">
              <w:rPr>
                <w:color w:val="000000"/>
              </w:rPr>
              <w:t>(e.g. elect</w:t>
            </w:r>
            <w:r>
              <w:rPr>
                <w:color w:val="000000"/>
              </w:rPr>
              <w:t>ricity consumption by component and</w:t>
            </w:r>
            <w:r w:rsidRPr="00116ECB">
              <w:rPr>
                <w:color w:val="000000"/>
              </w:rPr>
              <w:t xml:space="preserve"> component pressures) </w:t>
            </w:r>
            <w:r>
              <w:rPr>
                <w:color w:val="000000"/>
              </w:rPr>
              <w:t xml:space="preserve">have been produced </w:t>
            </w:r>
            <w:r w:rsidRPr="00116ECB">
              <w:rPr>
                <w:color w:val="000000"/>
              </w:rPr>
              <w:t>and will be used to compare various station configurations for grid support.</w:t>
            </w:r>
            <w:r>
              <w:rPr>
                <w:color w:val="000000"/>
              </w:rPr>
              <w:t xml:space="preserve">  The NREL </w:t>
            </w:r>
            <w:proofErr w:type="spellStart"/>
            <w:r w:rsidRPr="0013422F">
              <w:rPr>
                <w:color w:val="000000"/>
              </w:rPr>
              <w:t>RODeO</w:t>
            </w:r>
            <w:proofErr w:type="spellEnd"/>
            <w:r w:rsidRPr="0013422F">
              <w:rPr>
                <w:color w:val="000000"/>
              </w:rPr>
              <w:t xml:space="preserve"> (Revenue Operation and Device Optimization Model)</w:t>
            </w:r>
            <w:r>
              <w:rPr>
                <w:color w:val="000000"/>
              </w:rPr>
              <w:t xml:space="preserve"> tool has i</w:t>
            </w:r>
            <w:r w:rsidRPr="0013422F">
              <w:rPr>
                <w:color w:val="000000"/>
              </w:rPr>
              <w:t xml:space="preserve">ntegrated </w:t>
            </w:r>
            <w:r>
              <w:rPr>
                <w:color w:val="000000"/>
              </w:rPr>
              <w:t>data from</w:t>
            </w:r>
            <w:r w:rsidRPr="0013422F">
              <w:rPr>
                <w:color w:val="000000"/>
              </w:rPr>
              <w:t xml:space="preserve"> </w:t>
            </w:r>
            <w:r>
              <w:rPr>
                <w:color w:val="000000"/>
              </w:rPr>
              <w:t xml:space="preserve">the national </w:t>
            </w:r>
            <w:r w:rsidRPr="0013422F">
              <w:rPr>
                <w:color w:val="000000"/>
              </w:rPr>
              <w:t xml:space="preserve">Utility Rate Database, which allows for competitiveness calculations of grid integrated </w:t>
            </w:r>
            <w:proofErr w:type="spellStart"/>
            <w:r w:rsidRPr="0013422F">
              <w:rPr>
                <w:color w:val="000000"/>
              </w:rPr>
              <w:t>electrolyzers</w:t>
            </w:r>
            <w:proofErr w:type="spellEnd"/>
            <w:r w:rsidRPr="0013422F">
              <w:rPr>
                <w:color w:val="000000"/>
              </w:rPr>
              <w:t xml:space="preserve"> across the U.S. </w:t>
            </w:r>
          </w:p>
          <w:p w14:paraId="3190CB4F" w14:textId="77777777" w:rsidR="00100AEB" w:rsidRDefault="00100AEB" w:rsidP="00834A2E">
            <w:pPr>
              <w:tabs>
                <w:tab w:val="left" w:pos="-360"/>
              </w:tabs>
              <w:jc w:val="both"/>
              <w:rPr>
                <w:color w:val="000000"/>
              </w:rPr>
            </w:pPr>
          </w:p>
          <w:p w14:paraId="1AD46307" w14:textId="77777777" w:rsidR="00100AEB" w:rsidRPr="00116ECB" w:rsidRDefault="00100AEB" w:rsidP="00834A2E">
            <w:pPr>
              <w:tabs>
                <w:tab w:val="left" w:pos="-360"/>
              </w:tabs>
              <w:jc w:val="both"/>
              <w:rPr>
                <w:color w:val="000000"/>
              </w:rPr>
            </w:pPr>
            <w:r>
              <w:rPr>
                <w:color w:val="000000"/>
              </w:rPr>
              <w:t xml:space="preserve">Key case studies for FCEV-station-grid integration have been defined as described above. </w:t>
            </w:r>
          </w:p>
        </w:tc>
      </w:tr>
      <w:tr w:rsidR="00100AEB" w:rsidRPr="00077D64" w14:paraId="206307AF" w14:textId="77777777" w:rsidTr="00834A2E">
        <w:trPr>
          <w:trHeight w:val="2118"/>
        </w:trPr>
        <w:tc>
          <w:tcPr>
            <w:tcW w:w="40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FFEE7C" w14:textId="77777777" w:rsidR="00100AEB" w:rsidRPr="00100AEB" w:rsidRDefault="00100AEB" w:rsidP="00834A2E">
            <w:pPr>
              <w:pStyle w:val="Heading1"/>
              <w:rPr>
                <w:b w:val="0"/>
                <w:i/>
              </w:rPr>
            </w:pPr>
            <w:r w:rsidRPr="00100AEB">
              <w:rPr>
                <w:b w:val="0"/>
              </w:rPr>
              <w:t>Testing and input-output validation of fully integrated mobility and hydrogen station sub-models within H2VGI model to confirm the directions of model results change as expected with inputs that have well understood sensitivities.</w:t>
            </w:r>
          </w:p>
        </w:tc>
        <w:tc>
          <w:tcPr>
            <w:tcW w:w="15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6CE770" w14:textId="77777777" w:rsidR="00100AEB" w:rsidRPr="00173E30" w:rsidRDefault="00100AEB" w:rsidP="00834A2E">
            <w:pPr>
              <w:pStyle w:val="Heading1"/>
              <w:jc w:val="center"/>
              <w:rPr>
                <w:i/>
              </w:rPr>
            </w:pPr>
            <w:r w:rsidRPr="00173E30">
              <w:rPr>
                <w:sz w:val="22"/>
                <w:szCs w:val="22"/>
              </w:rPr>
              <w:t>Q3</w:t>
            </w:r>
          </w:p>
          <w:p w14:paraId="53F765BD" w14:textId="77777777" w:rsidR="00100AEB" w:rsidRPr="00173E30" w:rsidRDefault="00100AEB" w:rsidP="00834A2E">
            <w:pPr>
              <w:pStyle w:val="Heading1"/>
              <w:jc w:val="center"/>
              <w:rPr>
                <w:i/>
              </w:rPr>
            </w:pPr>
            <w:r w:rsidRPr="00173E30">
              <w:rPr>
                <w:sz w:val="22"/>
                <w:szCs w:val="22"/>
              </w:rPr>
              <w:t>4/1/17</w:t>
            </w:r>
          </w:p>
          <w:p w14:paraId="5506EA63" w14:textId="77777777" w:rsidR="00100AEB" w:rsidRPr="00173E30" w:rsidRDefault="00100AEB" w:rsidP="00834A2E">
            <w:pPr>
              <w:pStyle w:val="Heading1"/>
              <w:jc w:val="center"/>
              <w:rPr>
                <w:i/>
              </w:rPr>
            </w:pPr>
            <w:r w:rsidRPr="00173E30">
              <w:rPr>
                <w:sz w:val="22"/>
                <w:szCs w:val="22"/>
              </w:rPr>
              <w:t>--</w:t>
            </w:r>
          </w:p>
          <w:p w14:paraId="055AB2EF" w14:textId="77777777" w:rsidR="00100AEB" w:rsidRPr="00173E30" w:rsidRDefault="00100AEB" w:rsidP="00834A2E">
            <w:pPr>
              <w:pStyle w:val="Heading1"/>
              <w:jc w:val="center"/>
              <w:rPr>
                <w:b w:val="0"/>
                <w:i/>
              </w:rPr>
            </w:pPr>
            <w:r w:rsidRPr="00173E30">
              <w:rPr>
                <w:sz w:val="22"/>
                <w:szCs w:val="22"/>
              </w:rPr>
              <w:t>6/30/17</w:t>
            </w:r>
          </w:p>
        </w:tc>
        <w:tc>
          <w:tcPr>
            <w:tcW w:w="35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8F1B92" w14:textId="77777777" w:rsidR="00100AEB" w:rsidRPr="00100AEB" w:rsidRDefault="00100AEB" w:rsidP="00834A2E">
            <w:pPr>
              <w:pStyle w:val="Heading1"/>
              <w:rPr>
                <w:b w:val="0"/>
                <w:i/>
                <w:color w:val="000000" w:themeColor="text1"/>
              </w:rPr>
            </w:pPr>
            <w:r w:rsidRPr="00100AEB">
              <w:rPr>
                <w:b w:val="0"/>
                <w:color w:val="000000" w:themeColor="text1"/>
                <w:szCs w:val="22"/>
              </w:rPr>
              <w:t xml:space="preserve">The team has refined the data exchange from each model and validated the directionality of the results moving from model to model. The number of vehicles and stations detailed by SERA are transferred to V2GSIM which creates vehicle consumption profiles. Those profiles are sent to hydrogen production and </w:t>
            </w:r>
            <w:r w:rsidRPr="00100AEB">
              <w:rPr>
                <w:b w:val="0"/>
                <w:color w:val="000000" w:themeColor="text1"/>
                <w:szCs w:val="22"/>
              </w:rPr>
              <w:lastRenderedPageBreak/>
              <w:t xml:space="preserve">refueling station models (i.e., </w:t>
            </w:r>
            <w:proofErr w:type="spellStart"/>
            <w:r w:rsidRPr="00100AEB">
              <w:rPr>
                <w:b w:val="0"/>
                <w:color w:val="000000" w:themeColor="text1"/>
                <w:szCs w:val="22"/>
              </w:rPr>
              <w:t>RODeO</w:t>
            </w:r>
            <w:proofErr w:type="spellEnd"/>
            <w:r w:rsidRPr="00100AEB">
              <w:rPr>
                <w:b w:val="0"/>
                <w:color w:val="000000" w:themeColor="text1"/>
                <w:szCs w:val="22"/>
              </w:rPr>
              <w:t xml:space="preserve"> and the newly developed dynamic station model).</w:t>
            </w:r>
          </w:p>
          <w:p w14:paraId="242171FA" w14:textId="77777777" w:rsidR="00100AEB" w:rsidRPr="00100AEB" w:rsidRDefault="00100AEB" w:rsidP="00834A2E">
            <w:pPr>
              <w:pStyle w:val="Heading1"/>
              <w:rPr>
                <w:b w:val="0"/>
                <w:color w:val="000000" w:themeColor="text1"/>
              </w:rPr>
            </w:pPr>
          </w:p>
          <w:p w14:paraId="321E57AB" w14:textId="77777777" w:rsidR="00100AEB" w:rsidRPr="00100AEB" w:rsidRDefault="00100AEB" w:rsidP="00834A2E">
            <w:pPr>
              <w:pStyle w:val="Heading1"/>
              <w:rPr>
                <w:b w:val="0"/>
                <w:i/>
              </w:rPr>
            </w:pPr>
            <w:r w:rsidRPr="00100AEB">
              <w:rPr>
                <w:b w:val="0"/>
                <w:color w:val="000000" w:themeColor="text1"/>
                <w:szCs w:val="22"/>
              </w:rPr>
              <w:t>Go/No-Go Criteria</w:t>
            </w:r>
            <w:r w:rsidRPr="00100AEB">
              <w:rPr>
                <w:b w:val="0"/>
                <w:color w:val="000000" w:themeColor="text1"/>
              </w:rPr>
              <w:t>:</w:t>
            </w:r>
            <w:r w:rsidRPr="00100AEB">
              <w:rPr>
                <w:b w:val="0"/>
              </w:rPr>
              <w:t xml:space="preserve"> Demonstration to DOE that H2VGI model produces results that are directionally correct based on input-output validation. </w:t>
            </w:r>
          </w:p>
          <w:p w14:paraId="5115F869" w14:textId="77777777" w:rsidR="00100AEB" w:rsidRDefault="00100AEB" w:rsidP="00834A2E"/>
          <w:p w14:paraId="52E7C450" w14:textId="77777777" w:rsidR="00100AEB" w:rsidRPr="00AF08CC" w:rsidRDefault="00100AEB" w:rsidP="00834A2E">
            <w:r>
              <w:t>Go/No Go Meeting is planned with DOE in late July 2017.</w:t>
            </w:r>
          </w:p>
        </w:tc>
      </w:tr>
      <w:tr w:rsidR="00100AEB" w:rsidRPr="00077D64" w14:paraId="27BC4C2C" w14:textId="77777777" w:rsidTr="00834A2E">
        <w:trPr>
          <w:trHeight w:val="2118"/>
        </w:trPr>
        <w:tc>
          <w:tcPr>
            <w:tcW w:w="40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2A7727" w14:textId="77777777" w:rsidR="00100AEB" w:rsidRPr="00100AEB" w:rsidRDefault="00100AEB" w:rsidP="00834A2E">
            <w:pPr>
              <w:pStyle w:val="Heading1"/>
              <w:rPr>
                <w:b w:val="0"/>
                <w:i/>
                <w:sz w:val="18"/>
                <w:szCs w:val="18"/>
              </w:rPr>
            </w:pPr>
            <w:r w:rsidRPr="00100AEB">
              <w:rPr>
                <w:b w:val="0"/>
              </w:rPr>
              <w:lastRenderedPageBreak/>
              <w:t>Initial results on first case study to quantify the scale of opportunity for hydrogen-vehicle-grid integration. Write a short report with key graphs and figures summarizing findings.</w:t>
            </w:r>
          </w:p>
        </w:tc>
        <w:tc>
          <w:tcPr>
            <w:tcW w:w="15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29DDF3" w14:textId="77777777" w:rsidR="00100AEB" w:rsidRPr="00173E30" w:rsidRDefault="00100AEB" w:rsidP="00834A2E">
            <w:pPr>
              <w:pStyle w:val="Heading1"/>
              <w:jc w:val="center"/>
              <w:rPr>
                <w:i/>
              </w:rPr>
            </w:pPr>
            <w:r w:rsidRPr="00173E30">
              <w:rPr>
                <w:sz w:val="22"/>
                <w:szCs w:val="22"/>
              </w:rPr>
              <w:t>Q4</w:t>
            </w:r>
          </w:p>
          <w:p w14:paraId="1B347165" w14:textId="77777777" w:rsidR="00100AEB" w:rsidRPr="00173E30" w:rsidRDefault="00100AEB" w:rsidP="00834A2E">
            <w:pPr>
              <w:pStyle w:val="Heading1"/>
              <w:jc w:val="center"/>
              <w:rPr>
                <w:i/>
              </w:rPr>
            </w:pPr>
            <w:r w:rsidRPr="00173E30">
              <w:rPr>
                <w:sz w:val="22"/>
                <w:szCs w:val="22"/>
              </w:rPr>
              <w:t>7/1/17</w:t>
            </w:r>
          </w:p>
          <w:p w14:paraId="45EEF96C" w14:textId="77777777" w:rsidR="00100AEB" w:rsidRPr="00173E30" w:rsidRDefault="00100AEB" w:rsidP="00834A2E">
            <w:pPr>
              <w:pStyle w:val="Heading1"/>
              <w:jc w:val="center"/>
              <w:rPr>
                <w:i/>
              </w:rPr>
            </w:pPr>
            <w:r w:rsidRPr="00173E30">
              <w:rPr>
                <w:sz w:val="22"/>
                <w:szCs w:val="22"/>
              </w:rPr>
              <w:t>--</w:t>
            </w:r>
          </w:p>
          <w:p w14:paraId="7BE38AE2" w14:textId="77777777" w:rsidR="00100AEB" w:rsidRPr="00173E30" w:rsidRDefault="00100AEB" w:rsidP="00834A2E">
            <w:pPr>
              <w:pStyle w:val="Heading1"/>
              <w:jc w:val="center"/>
              <w:rPr>
                <w:b w:val="0"/>
                <w:i/>
              </w:rPr>
            </w:pPr>
            <w:r w:rsidRPr="00173E30">
              <w:rPr>
                <w:sz w:val="22"/>
                <w:szCs w:val="22"/>
              </w:rPr>
              <w:t>9/30/17</w:t>
            </w:r>
          </w:p>
        </w:tc>
        <w:tc>
          <w:tcPr>
            <w:tcW w:w="35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53FA75" w14:textId="77777777" w:rsidR="00100AEB" w:rsidRPr="00100AEB" w:rsidRDefault="00100AEB" w:rsidP="00834A2E">
            <w:pPr>
              <w:pStyle w:val="Heading1"/>
              <w:rPr>
                <w:b w:val="0"/>
                <w:i/>
              </w:rPr>
            </w:pPr>
            <w:r w:rsidRPr="00100AEB">
              <w:rPr>
                <w:b w:val="0"/>
              </w:rPr>
              <w:t xml:space="preserve">The team </w:t>
            </w:r>
            <w:r w:rsidRPr="00100AEB">
              <w:rPr>
                <w:b w:val="0"/>
                <w:lang w:eastAsia="zh-CN"/>
              </w:rPr>
              <w:t>submitt</w:t>
            </w:r>
            <w:r w:rsidRPr="00100AEB">
              <w:rPr>
                <w:b w:val="0"/>
              </w:rPr>
              <w:t xml:space="preserve">ed a paper to explore the opportunity for providing balancing support to the grid. This shows the potential impact that hydrogen systems can have on a large grid system. </w:t>
            </w:r>
          </w:p>
        </w:tc>
      </w:tr>
      <w:tr w:rsidR="00100AEB" w:rsidRPr="00077D64" w14:paraId="3C5E2733" w14:textId="77777777" w:rsidTr="00834A2E">
        <w:tc>
          <w:tcPr>
            <w:tcW w:w="9120"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C2FC83" w14:textId="77777777" w:rsidR="00100AEB" w:rsidRPr="00077D64" w:rsidRDefault="00100AEB" w:rsidP="00834A2E">
            <w:pPr>
              <w:jc w:val="center"/>
              <w:rPr>
                <w:color w:val="000000"/>
              </w:rPr>
            </w:pPr>
          </w:p>
        </w:tc>
      </w:tr>
      <w:tr w:rsidR="00100AEB" w:rsidRPr="00077D64" w14:paraId="7CD8D9C0" w14:textId="77777777" w:rsidTr="00834A2E">
        <w:trPr>
          <w:trHeight w:val="615"/>
        </w:trPr>
        <w:tc>
          <w:tcPr>
            <w:tcW w:w="9120"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312A1E1" w14:textId="77777777" w:rsidR="00100AEB" w:rsidRPr="00173E30" w:rsidRDefault="00100AEB" w:rsidP="00834A2E">
            <w:pPr>
              <w:jc w:val="center"/>
              <w:rPr>
                <w:rFonts w:ascii="Cambria" w:hAnsi="Cambria"/>
                <w:b/>
                <w:bCs/>
                <w:color w:val="000000"/>
              </w:rPr>
            </w:pPr>
            <w:r w:rsidRPr="00173E30">
              <w:rPr>
                <w:rFonts w:ascii="Cambria" w:hAnsi="Cambria"/>
                <w:b/>
                <w:bCs/>
                <w:color w:val="000000"/>
              </w:rPr>
              <w:t>Upcoming FY2018 milestones</w:t>
            </w:r>
          </w:p>
        </w:tc>
      </w:tr>
      <w:tr w:rsidR="00100AEB" w:rsidRPr="00077D64" w14:paraId="165B6774" w14:textId="77777777" w:rsidTr="00834A2E">
        <w:trPr>
          <w:trHeight w:val="1173"/>
        </w:trPr>
        <w:tc>
          <w:tcPr>
            <w:tcW w:w="40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26909E" w14:textId="77777777" w:rsidR="00100AEB" w:rsidRPr="00173E30" w:rsidRDefault="00100AEB" w:rsidP="00834A2E">
            <w:pPr>
              <w:rPr>
                <w:bCs/>
              </w:rPr>
            </w:pPr>
            <w:r w:rsidRPr="00173E30">
              <w:rPr>
                <w:bCs/>
              </w:rPr>
              <w:t>Realistic integration of H2 resources into grid models to capture potential benefits and impacts for H2 technologies.</w:t>
            </w:r>
          </w:p>
          <w:p w14:paraId="3086BD2A" w14:textId="77777777" w:rsidR="00100AEB" w:rsidRPr="00173E30" w:rsidRDefault="00100AEB" w:rsidP="00834A2E">
            <w:pPr>
              <w:tabs>
                <w:tab w:val="left" w:pos="-360"/>
              </w:tabs>
              <w:rPr>
                <w:bCs/>
              </w:rPr>
            </w:pPr>
          </w:p>
        </w:tc>
        <w:tc>
          <w:tcPr>
            <w:tcW w:w="15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13BDD7" w14:textId="77777777" w:rsidR="00100AEB" w:rsidRPr="00173E30" w:rsidRDefault="00100AEB" w:rsidP="00834A2E">
            <w:pPr>
              <w:pStyle w:val="Heading1"/>
              <w:jc w:val="center"/>
              <w:rPr>
                <w:i/>
              </w:rPr>
            </w:pPr>
            <w:r w:rsidRPr="00173E30">
              <w:rPr>
                <w:sz w:val="22"/>
                <w:szCs w:val="22"/>
              </w:rPr>
              <w:t>Q1</w:t>
            </w:r>
          </w:p>
          <w:p w14:paraId="5C66A2D1" w14:textId="77777777" w:rsidR="00100AEB" w:rsidRPr="00173E30" w:rsidRDefault="00100AEB" w:rsidP="00834A2E">
            <w:pPr>
              <w:pStyle w:val="Heading1"/>
              <w:jc w:val="center"/>
              <w:rPr>
                <w:i/>
              </w:rPr>
            </w:pPr>
            <w:r w:rsidRPr="00173E30">
              <w:rPr>
                <w:sz w:val="22"/>
                <w:szCs w:val="22"/>
              </w:rPr>
              <w:t>10/1/17</w:t>
            </w:r>
          </w:p>
          <w:p w14:paraId="6881113A" w14:textId="77777777" w:rsidR="00100AEB" w:rsidRPr="00173E30" w:rsidRDefault="00100AEB" w:rsidP="00834A2E">
            <w:pPr>
              <w:pStyle w:val="Heading1"/>
              <w:jc w:val="center"/>
              <w:rPr>
                <w:i/>
              </w:rPr>
            </w:pPr>
            <w:r w:rsidRPr="00173E30">
              <w:rPr>
                <w:sz w:val="22"/>
                <w:szCs w:val="22"/>
              </w:rPr>
              <w:t>--</w:t>
            </w:r>
          </w:p>
          <w:p w14:paraId="3A7ECE17" w14:textId="77777777" w:rsidR="00100AEB" w:rsidRPr="00173E30" w:rsidRDefault="00100AEB" w:rsidP="00834A2E">
            <w:pPr>
              <w:pStyle w:val="Heading1"/>
              <w:jc w:val="center"/>
              <w:rPr>
                <w:i/>
              </w:rPr>
            </w:pPr>
            <w:r w:rsidRPr="00173E30">
              <w:rPr>
                <w:sz w:val="22"/>
                <w:szCs w:val="22"/>
              </w:rPr>
              <w:t>12/31/17</w:t>
            </w:r>
          </w:p>
        </w:tc>
        <w:tc>
          <w:tcPr>
            <w:tcW w:w="35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B5110A" w14:textId="77777777" w:rsidR="00100AEB" w:rsidRPr="00100AEB" w:rsidRDefault="00100AEB" w:rsidP="00834A2E">
            <w:pPr>
              <w:pStyle w:val="Heading1"/>
              <w:rPr>
                <w:rFonts w:ascii="Calibri" w:hAnsi="Calibri"/>
                <w:b w:val="0"/>
                <w:i/>
              </w:rPr>
            </w:pPr>
            <w:r w:rsidRPr="00100AEB">
              <w:rPr>
                <w:b w:val="0"/>
              </w:rPr>
              <w:t>The team has refined the refilling behavior according to the realistic data. A concept model has been established in PLEXOS to perform the economic analysis.</w:t>
            </w:r>
            <w:r w:rsidRPr="00100AEB">
              <w:rPr>
                <w:rFonts w:ascii="Calibri" w:hAnsi="Calibri"/>
                <w:b w:val="0"/>
              </w:rPr>
              <w:t xml:space="preserve"> </w:t>
            </w:r>
          </w:p>
        </w:tc>
      </w:tr>
      <w:tr w:rsidR="00100AEB" w:rsidRPr="00077D64" w14:paraId="0CC8E02E" w14:textId="77777777" w:rsidTr="00834A2E">
        <w:trPr>
          <w:trHeight w:val="2118"/>
        </w:trPr>
        <w:tc>
          <w:tcPr>
            <w:tcW w:w="40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9C972B" w14:textId="77777777" w:rsidR="00100AEB" w:rsidRPr="00173E30" w:rsidRDefault="00100AEB" w:rsidP="00834A2E">
            <w:pPr>
              <w:rPr>
                <w:bCs/>
              </w:rPr>
            </w:pPr>
            <w:r w:rsidRPr="00173E30">
              <w:rPr>
                <w:bCs/>
              </w:rPr>
              <w:t xml:space="preserve">Refine input values into economic models for H2 resources from available data and literature e.g., fuel cell vehicle, </w:t>
            </w:r>
            <w:proofErr w:type="spellStart"/>
            <w:r w:rsidRPr="00173E30">
              <w:rPr>
                <w:bCs/>
              </w:rPr>
              <w:t>electrolyz</w:t>
            </w:r>
            <w:r w:rsidR="00EF30CC">
              <w:rPr>
                <w:bCs/>
              </w:rPr>
              <w:t>er</w:t>
            </w:r>
            <w:proofErr w:type="spellEnd"/>
            <w:r w:rsidR="00EF30CC">
              <w:rPr>
                <w:bCs/>
              </w:rPr>
              <w:t xml:space="preserve">, and fueling station costs; </w:t>
            </w:r>
            <w:r w:rsidRPr="00173E30">
              <w:rPr>
                <w:bCs/>
              </w:rPr>
              <w:t>Garner industry feedback for project modeling strategy and results.</w:t>
            </w:r>
          </w:p>
          <w:p w14:paraId="51603824" w14:textId="77777777" w:rsidR="00100AEB" w:rsidRPr="00173E30" w:rsidRDefault="00100AEB" w:rsidP="00834A2E">
            <w:pPr>
              <w:tabs>
                <w:tab w:val="left" w:pos="-360"/>
              </w:tabs>
              <w:rPr>
                <w:bCs/>
              </w:rPr>
            </w:pPr>
          </w:p>
        </w:tc>
        <w:tc>
          <w:tcPr>
            <w:tcW w:w="15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56B004" w14:textId="77777777" w:rsidR="00100AEB" w:rsidRPr="00173E30" w:rsidRDefault="00100AEB" w:rsidP="00834A2E">
            <w:pPr>
              <w:pStyle w:val="Heading1"/>
              <w:jc w:val="center"/>
              <w:rPr>
                <w:i/>
              </w:rPr>
            </w:pPr>
            <w:r w:rsidRPr="00173E30">
              <w:rPr>
                <w:sz w:val="22"/>
                <w:szCs w:val="22"/>
              </w:rPr>
              <w:t>Q2</w:t>
            </w:r>
          </w:p>
          <w:p w14:paraId="5FAB7BB8" w14:textId="77777777" w:rsidR="00100AEB" w:rsidRPr="00173E30" w:rsidRDefault="00100AEB" w:rsidP="00834A2E">
            <w:pPr>
              <w:pStyle w:val="Heading1"/>
              <w:jc w:val="center"/>
              <w:rPr>
                <w:i/>
              </w:rPr>
            </w:pPr>
            <w:r w:rsidRPr="00173E30">
              <w:rPr>
                <w:sz w:val="22"/>
                <w:szCs w:val="22"/>
              </w:rPr>
              <w:t>1/1/18</w:t>
            </w:r>
          </w:p>
          <w:p w14:paraId="50B61BD5" w14:textId="77777777" w:rsidR="00100AEB" w:rsidRPr="00173E30" w:rsidRDefault="00100AEB" w:rsidP="00834A2E">
            <w:pPr>
              <w:pStyle w:val="Heading1"/>
              <w:jc w:val="center"/>
              <w:rPr>
                <w:i/>
              </w:rPr>
            </w:pPr>
            <w:r w:rsidRPr="00173E30">
              <w:rPr>
                <w:sz w:val="22"/>
                <w:szCs w:val="22"/>
              </w:rPr>
              <w:t>--</w:t>
            </w:r>
          </w:p>
          <w:p w14:paraId="755699FC" w14:textId="77777777" w:rsidR="00100AEB" w:rsidRPr="00173E30" w:rsidRDefault="00100AEB" w:rsidP="00834A2E">
            <w:pPr>
              <w:pStyle w:val="Heading1"/>
              <w:jc w:val="center"/>
              <w:rPr>
                <w:i/>
              </w:rPr>
            </w:pPr>
            <w:r w:rsidRPr="00173E30">
              <w:rPr>
                <w:sz w:val="22"/>
                <w:szCs w:val="22"/>
              </w:rPr>
              <w:t xml:space="preserve">3/31/18 </w:t>
            </w:r>
          </w:p>
          <w:p w14:paraId="165E500F" w14:textId="77777777" w:rsidR="00100AEB" w:rsidRPr="00173E30" w:rsidRDefault="00100AEB" w:rsidP="00834A2E">
            <w:pPr>
              <w:pStyle w:val="Heading1"/>
              <w:jc w:val="center"/>
              <w:rPr>
                <w:i/>
              </w:rPr>
            </w:pPr>
          </w:p>
        </w:tc>
        <w:tc>
          <w:tcPr>
            <w:tcW w:w="35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321E80" w14:textId="77777777" w:rsidR="00100AEB" w:rsidRPr="001A264B" w:rsidRDefault="00100AEB" w:rsidP="00834A2E">
            <w:pPr>
              <w:pStyle w:val="Heading1"/>
              <w:jc w:val="center"/>
              <w:rPr>
                <w:rFonts w:ascii="Calibri" w:hAnsi="Calibri"/>
              </w:rPr>
            </w:pPr>
          </w:p>
        </w:tc>
      </w:tr>
      <w:tr w:rsidR="00100AEB" w:rsidRPr="00077D64" w14:paraId="6A2B696C" w14:textId="77777777" w:rsidTr="00834A2E">
        <w:trPr>
          <w:trHeight w:val="2118"/>
        </w:trPr>
        <w:tc>
          <w:tcPr>
            <w:tcW w:w="40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4D09B9" w14:textId="77777777" w:rsidR="00100AEB" w:rsidRPr="00173E30" w:rsidRDefault="00100AEB" w:rsidP="00834A2E">
            <w:pPr>
              <w:shd w:val="clear" w:color="auto" w:fill="FFFFFF"/>
              <w:rPr>
                <w:rFonts w:eastAsiaTheme="minorEastAsia"/>
                <w:bCs/>
              </w:rPr>
            </w:pPr>
            <w:r w:rsidRPr="00173E30">
              <w:rPr>
                <w:rFonts w:eastAsiaTheme="minorEastAsia"/>
                <w:bCs/>
              </w:rPr>
              <w:t xml:space="preserve">Submit economic case study quantifying the scale of the opportunity from hydrogen-vehicle-grid integration for several utility regions in the Western Interconnect for both central and distributed </w:t>
            </w:r>
            <w:proofErr w:type="spellStart"/>
            <w:r w:rsidRPr="00173E30">
              <w:rPr>
                <w:rFonts w:eastAsiaTheme="minorEastAsia"/>
                <w:bCs/>
              </w:rPr>
              <w:t>electrolyzer</w:t>
            </w:r>
            <w:proofErr w:type="spellEnd"/>
            <w:r w:rsidRPr="00173E30">
              <w:rPr>
                <w:rFonts w:eastAsiaTheme="minorEastAsia"/>
                <w:bCs/>
              </w:rPr>
              <w:t xml:space="preserve"> operation and station configuration/storage sizing.</w:t>
            </w:r>
          </w:p>
          <w:p w14:paraId="537ABCD9" w14:textId="77777777" w:rsidR="00100AEB" w:rsidRPr="00173E30" w:rsidRDefault="00100AEB" w:rsidP="00834A2E">
            <w:pPr>
              <w:pStyle w:val="Heading1"/>
              <w:jc w:val="center"/>
            </w:pPr>
          </w:p>
        </w:tc>
        <w:tc>
          <w:tcPr>
            <w:tcW w:w="15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ABA4FA" w14:textId="77777777" w:rsidR="00100AEB" w:rsidRPr="00173E30" w:rsidRDefault="00100AEB" w:rsidP="00834A2E">
            <w:pPr>
              <w:pStyle w:val="Heading1"/>
              <w:jc w:val="center"/>
              <w:rPr>
                <w:i/>
              </w:rPr>
            </w:pPr>
            <w:r w:rsidRPr="00173E30">
              <w:rPr>
                <w:sz w:val="22"/>
                <w:szCs w:val="22"/>
              </w:rPr>
              <w:t>Q3</w:t>
            </w:r>
          </w:p>
          <w:p w14:paraId="21E4E3FD" w14:textId="77777777" w:rsidR="00100AEB" w:rsidRPr="00173E30" w:rsidRDefault="00100AEB" w:rsidP="00834A2E">
            <w:pPr>
              <w:pStyle w:val="Heading1"/>
              <w:jc w:val="center"/>
              <w:rPr>
                <w:i/>
              </w:rPr>
            </w:pPr>
            <w:r w:rsidRPr="00173E30">
              <w:rPr>
                <w:sz w:val="22"/>
                <w:szCs w:val="22"/>
              </w:rPr>
              <w:t>4/1/18</w:t>
            </w:r>
          </w:p>
          <w:p w14:paraId="650B1A3A" w14:textId="77777777" w:rsidR="00100AEB" w:rsidRPr="00173E30" w:rsidRDefault="00100AEB" w:rsidP="00834A2E">
            <w:pPr>
              <w:pStyle w:val="Heading1"/>
              <w:jc w:val="center"/>
              <w:rPr>
                <w:i/>
              </w:rPr>
            </w:pPr>
            <w:r w:rsidRPr="00173E30">
              <w:rPr>
                <w:sz w:val="22"/>
                <w:szCs w:val="22"/>
              </w:rPr>
              <w:t>--</w:t>
            </w:r>
          </w:p>
          <w:p w14:paraId="75FA218C" w14:textId="77777777" w:rsidR="00100AEB" w:rsidRPr="00173E30" w:rsidRDefault="00100AEB" w:rsidP="00834A2E">
            <w:pPr>
              <w:shd w:val="clear" w:color="auto" w:fill="FFFFFF"/>
              <w:jc w:val="center"/>
              <w:rPr>
                <w:iCs/>
              </w:rPr>
            </w:pPr>
            <w:r w:rsidRPr="00173E30">
              <w:rPr>
                <w:iCs/>
                <w:szCs w:val="22"/>
              </w:rPr>
              <w:t>6/30/18</w:t>
            </w:r>
          </w:p>
        </w:tc>
        <w:tc>
          <w:tcPr>
            <w:tcW w:w="35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E5E914" w14:textId="77777777" w:rsidR="00100AEB" w:rsidRPr="00173E30" w:rsidRDefault="00100AEB" w:rsidP="00834A2E">
            <w:r w:rsidRPr="00173E30">
              <w:rPr>
                <w:rFonts w:eastAsiaTheme="minorEastAsia"/>
                <w:bCs/>
              </w:rPr>
              <w:t>Several utility regions in the Western Interconnect assessed with all assumptions and methods vetted</w:t>
            </w:r>
            <w:r w:rsidRPr="00173E30">
              <w:rPr>
                <w:bCs/>
              </w:rPr>
              <w:t xml:space="preserve">, i.e., demonstration to DOE that H2VGI economic modeling case study satisfactorily quantified grid benefits of H2 </w:t>
            </w:r>
            <w:proofErr w:type="gramStart"/>
            <w:r w:rsidRPr="00173E30">
              <w:rPr>
                <w:bCs/>
              </w:rPr>
              <w:t>VGI  versus</w:t>
            </w:r>
            <w:proofErr w:type="gramEnd"/>
            <w:r w:rsidRPr="00173E30">
              <w:rPr>
                <w:bCs/>
              </w:rPr>
              <w:t xml:space="preserve"> costs, with self-consistent results and where possible, validation of magnitude of results.</w:t>
            </w:r>
          </w:p>
        </w:tc>
      </w:tr>
      <w:tr w:rsidR="00100AEB" w:rsidRPr="00077D64" w14:paraId="3FC05751" w14:textId="77777777" w:rsidTr="00834A2E">
        <w:trPr>
          <w:trHeight w:val="2118"/>
        </w:trPr>
        <w:tc>
          <w:tcPr>
            <w:tcW w:w="40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78472D" w14:textId="77777777" w:rsidR="00100AEB" w:rsidRPr="00173E30" w:rsidRDefault="00100AEB" w:rsidP="00834A2E">
            <w:pPr>
              <w:rPr>
                <w:bCs/>
              </w:rPr>
            </w:pPr>
            <w:r w:rsidRPr="00173E30">
              <w:rPr>
                <w:bCs/>
              </w:rPr>
              <w:lastRenderedPageBreak/>
              <w:t>Q4 – 2018 – Draft short report on testing and validation of H2VGI economic modeling case study with key graphs and figures summarizing findings</w:t>
            </w:r>
          </w:p>
          <w:p w14:paraId="074F5541" w14:textId="77777777" w:rsidR="00100AEB" w:rsidRPr="00173E30" w:rsidRDefault="00100AEB" w:rsidP="00834A2E">
            <w:pPr>
              <w:pStyle w:val="Heading1"/>
              <w:jc w:val="center"/>
            </w:pPr>
          </w:p>
        </w:tc>
        <w:tc>
          <w:tcPr>
            <w:tcW w:w="15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86522B" w14:textId="77777777" w:rsidR="00100AEB" w:rsidRPr="00173E30" w:rsidRDefault="00100AEB" w:rsidP="00834A2E">
            <w:pPr>
              <w:pStyle w:val="Heading1"/>
              <w:jc w:val="center"/>
              <w:rPr>
                <w:i/>
              </w:rPr>
            </w:pPr>
            <w:r w:rsidRPr="00173E30">
              <w:rPr>
                <w:sz w:val="22"/>
                <w:szCs w:val="22"/>
              </w:rPr>
              <w:t>Q4</w:t>
            </w:r>
          </w:p>
          <w:p w14:paraId="010AEDE7" w14:textId="77777777" w:rsidR="00100AEB" w:rsidRPr="00173E30" w:rsidRDefault="00100AEB" w:rsidP="00834A2E">
            <w:pPr>
              <w:pStyle w:val="Heading1"/>
              <w:jc w:val="center"/>
              <w:rPr>
                <w:i/>
              </w:rPr>
            </w:pPr>
            <w:r w:rsidRPr="00173E30">
              <w:rPr>
                <w:sz w:val="22"/>
                <w:szCs w:val="22"/>
              </w:rPr>
              <w:t>7/1/18</w:t>
            </w:r>
          </w:p>
          <w:p w14:paraId="1B5565D3" w14:textId="77777777" w:rsidR="00100AEB" w:rsidRPr="00173E30" w:rsidRDefault="00100AEB" w:rsidP="00834A2E">
            <w:pPr>
              <w:pStyle w:val="Heading1"/>
              <w:jc w:val="center"/>
              <w:rPr>
                <w:i/>
              </w:rPr>
            </w:pPr>
            <w:r w:rsidRPr="00173E30">
              <w:rPr>
                <w:sz w:val="22"/>
                <w:szCs w:val="22"/>
              </w:rPr>
              <w:t>--</w:t>
            </w:r>
          </w:p>
          <w:p w14:paraId="36301E41" w14:textId="77777777" w:rsidR="00100AEB" w:rsidRPr="00173E30" w:rsidRDefault="00100AEB" w:rsidP="00834A2E">
            <w:pPr>
              <w:jc w:val="center"/>
              <w:rPr>
                <w:iCs/>
              </w:rPr>
            </w:pPr>
            <w:r w:rsidRPr="00173E30">
              <w:rPr>
                <w:iCs/>
                <w:szCs w:val="22"/>
              </w:rPr>
              <w:t>9/30/18</w:t>
            </w:r>
          </w:p>
        </w:tc>
        <w:tc>
          <w:tcPr>
            <w:tcW w:w="35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57758" w14:textId="77777777" w:rsidR="00100AEB" w:rsidRPr="00967072" w:rsidRDefault="00100AEB" w:rsidP="00834A2E">
            <w:pPr>
              <w:tabs>
                <w:tab w:val="left" w:pos="-360"/>
              </w:tabs>
              <w:jc w:val="both"/>
              <w:rPr>
                <w:b/>
              </w:rPr>
            </w:pPr>
          </w:p>
        </w:tc>
      </w:tr>
    </w:tbl>
    <w:p w14:paraId="50E28B14" w14:textId="77777777" w:rsidR="000A4F9D" w:rsidRDefault="000A4F9D" w:rsidP="002A707D">
      <w:pPr>
        <w:rPr>
          <w:rFonts w:eastAsia="Times New Roman"/>
        </w:rPr>
      </w:pPr>
    </w:p>
    <w:p w14:paraId="1DFE5124" w14:textId="77777777" w:rsidR="00BD17CB" w:rsidRDefault="00BD17CB" w:rsidP="002A707D">
      <w:pPr>
        <w:rPr>
          <w:rFonts w:eastAsia="Times New Roman"/>
        </w:rPr>
      </w:pPr>
    </w:p>
    <w:p w14:paraId="407B8182" w14:textId="77777777" w:rsidR="00BD17CB" w:rsidRDefault="00BD17CB" w:rsidP="002A707D">
      <w:pPr>
        <w:rPr>
          <w:rFonts w:eastAsia="Times New Roman"/>
        </w:rPr>
      </w:pPr>
    </w:p>
    <w:p w14:paraId="5D24313D" w14:textId="77777777" w:rsidR="00BD17CB" w:rsidRPr="0024051C" w:rsidRDefault="00BD17CB" w:rsidP="002A707D"/>
    <w:p w14:paraId="5081E945" w14:textId="77777777" w:rsidR="002A707D" w:rsidRPr="00524F12" w:rsidRDefault="00AE0FB1" w:rsidP="00524F12">
      <w:pPr>
        <w:pStyle w:val="ListParagraph"/>
        <w:numPr>
          <w:ilvl w:val="0"/>
          <w:numId w:val="2"/>
        </w:numPr>
        <w:rPr>
          <w:rFonts w:ascii="Times New Roman" w:hAnsi="Times New Roman"/>
          <w:b/>
          <w:sz w:val="24"/>
          <w:szCs w:val="24"/>
        </w:rPr>
      </w:pPr>
      <w:r w:rsidRPr="00524F12">
        <w:rPr>
          <w:rFonts w:ascii="Times New Roman" w:hAnsi="Times New Roman"/>
          <w:b/>
          <w:sz w:val="24"/>
          <w:szCs w:val="24"/>
        </w:rPr>
        <w:t xml:space="preserve">Spending </w:t>
      </w:r>
      <w:r w:rsidR="002A707D" w:rsidRPr="00524F12">
        <w:rPr>
          <w:rFonts w:ascii="Times New Roman" w:hAnsi="Times New Roman"/>
          <w:b/>
          <w:sz w:val="24"/>
          <w:szCs w:val="24"/>
        </w:rPr>
        <w:t>Summary</w:t>
      </w:r>
      <w:r w:rsidR="007D3791" w:rsidRPr="00524F12">
        <w:rPr>
          <w:rFonts w:ascii="Times New Roman" w:hAnsi="Times New Roman"/>
          <w:b/>
          <w:sz w:val="24"/>
          <w:szCs w:val="24"/>
        </w:rPr>
        <w:t xml:space="preserve"> (Current FY)</w:t>
      </w:r>
    </w:p>
    <w:tbl>
      <w:tblPr>
        <w:tblW w:w="10586" w:type="dxa"/>
        <w:jc w:val="center"/>
        <w:tblLook w:val="04A0" w:firstRow="1" w:lastRow="0" w:firstColumn="1" w:lastColumn="0" w:noHBand="0" w:noVBand="1"/>
      </w:tblPr>
      <w:tblGrid>
        <w:gridCol w:w="1189"/>
        <w:gridCol w:w="1189"/>
        <w:gridCol w:w="1433"/>
        <w:gridCol w:w="1406"/>
        <w:gridCol w:w="1230"/>
        <w:gridCol w:w="1346"/>
        <w:gridCol w:w="1356"/>
        <w:gridCol w:w="1437"/>
      </w:tblGrid>
      <w:tr w:rsidR="00C21448" w:rsidRPr="0024051C" w14:paraId="33208EE1" w14:textId="77777777" w:rsidTr="00C21448">
        <w:trPr>
          <w:trHeight w:val="675"/>
          <w:jc w:val="center"/>
        </w:trPr>
        <w:tc>
          <w:tcPr>
            <w:tcW w:w="1189" w:type="dxa"/>
            <w:tcBorders>
              <w:top w:val="single" w:sz="4" w:space="0" w:color="auto"/>
              <w:left w:val="single" w:sz="4" w:space="0" w:color="auto"/>
              <w:bottom w:val="single" w:sz="4" w:space="0" w:color="auto"/>
              <w:right w:val="single" w:sz="4" w:space="0" w:color="auto"/>
            </w:tcBorders>
          </w:tcPr>
          <w:p w14:paraId="22DEDC6D" w14:textId="77777777" w:rsidR="00C21448" w:rsidRPr="0024051C" w:rsidRDefault="00C21448" w:rsidP="00755E35">
            <w:pPr>
              <w:jc w:val="center"/>
              <w:rPr>
                <w:rFonts w:eastAsia="Times New Roman"/>
                <w:bCs/>
              </w:rPr>
            </w:pPr>
            <w:r>
              <w:rPr>
                <w:rFonts w:eastAsia="Times New Roman"/>
                <w:bCs/>
              </w:rPr>
              <w:t>Entity</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5ABB0BB3" w14:textId="77777777" w:rsidR="00C21448" w:rsidRPr="0024051C" w:rsidRDefault="00C21448" w:rsidP="00755E35">
            <w:pPr>
              <w:jc w:val="center"/>
              <w:rPr>
                <w:rFonts w:eastAsia="Times New Roman"/>
                <w:bCs/>
              </w:rPr>
            </w:pPr>
            <w:r w:rsidRPr="0024051C">
              <w:rPr>
                <w:rFonts w:eastAsia="Times New Roman"/>
                <w:bCs/>
              </w:rPr>
              <w:t>FY1</w:t>
            </w:r>
            <w:r w:rsidR="00BD4581">
              <w:rPr>
                <w:rFonts w:eastAsia="Times New Roman"/>
                <w:bCs/>
              </w:rPr>
              <w:t>6</w:t>
            </w:r>
          </w:p>
          <w:p w14:paraId="54BCC484" w14:textId="77777777" w:rsidR="00C21448" w:rsidRDefault="00C21448" w:rsidP="00755E35">
            <w:pPr>
              <w:jc w:val="center"/>
              <w:rPr>
                <w:rFonts w:eastAsia="Times New Roman"/>
                <w:bCs/>
              </w:rPr>
            </w:pPr>
            <w:r w:rsidRPr="0024051C">
              <w:rPr>
                <w:rFonts w:eastAsia="Times New Roman"/>
                <w:bCs/>
              </w:rPr>
              <w:t>Carryover</w:t>
            </w:r>
          </w:p>
          <w:p w14:paraId="68CBEAC5" w14:textId="77777777" w:rsidR="00BD4581" w:rsidRPr="0024051C" w:rsidRDefault="00BD4581" w:rsidP="00755E35">
            <w:pPr>
              <w:jc w:val="center"/>
              <w:rPr>
                <w:rFonts w:eastAsia="Times New Roman"/>
                <w:bCs/>
              </w:rPr>
            </w:pPr>
            <w:r>
              <w:rPr>
                <w:rFonts w:eastAsia="Times New Roman"/>
                <w:bCs/>
              </w:rPr>
              <w:t>($K)</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tcPr>
          <w:p w14:paraId="71FA7A34" w14:textId="77777777" w:rsidR="00C21448" w:rsidRDefault="00C21448" w:rsidP="00755E35">
            <w:pPr>
              <w:jc w:val="center"/>
              <w:rPr>
                <w:rFonts w:eastAsia="Times New Roman"/>
                <w:bCs/>
              </w:rPr>
            </w:pPr>
            <w:r w:rsidRPr="0024051C">
              <w:rPr>
                <w:rFonts w:eastAsia="Times New Roman"/>
                <w:bCs/>
              </w:rPr>
              <w:t>FY1</w:t>
            </w:r>
            <w:r w:rsidR="00BD4581">
              <w:rPr>
                <w:rFonts w:eastAsia="Times New Roman"/>
                <w:bCs/>
              </w:rPr>
              <w:t>7</w:t>
            </w:r>
            <w:r w:rsidRPr="0024051C">
              <w:rPr>
                <w:rFonts w:eastAsia="Times New Roman"/>
                <w:bCs/>
              </w:rPr>
              <w:t xml:space="preserve"> </w:t>
            </w:r>
          </w:p>
          <w:p w14:paraId="312F19A6" w14:textId="77777777" w:rsidR="00C21448" w:rsidRPr="0024051C" w:rsidRDefault="00C21448" w:rsidP="00755E35">
            <w:pPr>
              <w:jc w:val="center"/>
              <w:rPr>
                <w:rFonts w:eastAsia="Times New Roman"/>
                <w:bCs/>
              </w:rPr>
            </w:pPr>
            <w:r w:rsidRPr="0024051C">
              <w:rPr>
                <w:rFonts w:eastAsia="Times New Roman"/>
                <w:bCs/>
              </w:rPr>
              <w:t>Funds Received</w:t>
            </w:r>
            <w:r w:rsidR="00BD4581">
              <w:rPr>
                <w:rFonts w:eastAsia="Times New Roman"/>
                <w:bCs/>
              </w:rPr>
              <w:t xml:space="preserve"> ($K)</w:t>
            </w:r>
          </w:p>
        </w:tc>
        <w:tc>
          <w:tcPr>
            <w:tcW w:w="1406" w:type="dxa"/>
            <w:tcBorders>
              <w:top w:val="single" w:sz="4" w:space="0" w:color="auto"/>
              <w:left w:val="single" w:sz="4" w:space="0" w:color="auto"/>
              <w:bottom w:val="single" w:sz="4" w:space="0" w:color="auto"/>
              <w:right w:val="single" w:sz="4" w:space="0" w:color="auto"/>
            </w:tcBorders>
            <w:shd w:val="clear" w:color="auto" w:fill="auto"/>
            <w:vAlign w:val="center"/>
          </w:tcPr>
          <w:p w14:paraId="76F7B969" w14:textId="77777777" w:rsidR="00C21448" w:rsidRDefault="00C21448" w:rsidP="00755E35">
            <w:pPr>
              <w:jc w:val="center"/>
              <w:rPr>
                <w:rFonts w:eastAsia="Times New Roman"/>
                <w:bCs/>
              </w:rPr>
            </w:pPr>
            <w:r w:rsidRPr="0024051C">
              <w:rPr>
                <w:rFonts w:eastAsia="Times New Roman"/>
                <w:bCs/>
              </w:rPr>
              <w:t>FY1</w:t>
            </w:r>
            <w:r w:rsidR="00BD4581">
              <w:rPr>
                <w:rFonts w:eastAsia="Times New Roman"/>
                <w:bCs/>
              </w:rPr>
              <w:t>7</w:t>
            </w:r>
            <w:r w:rsidRPr="0024051C">
              <w:rPr>
                <w:rFonts w:eastAsia="Times New Roman"/>
                <w:bCs/>
              </w:rPr>
              <w:t xml:space="preserve"> Funding Authorized</w:t>
            </w:r>
          </w:p>
          <w:p w14:paraId="1890F59F" w14:textId="77777777" w:rsidR="00BD4581" w:rsidRPr="0024051C" w:rsidRDefault="00BD4581" w:rsidP="00755E35">
            <w:pPr>
              <w:jc w:val="center"/>
              <w:rPr>
                <w:rFonts w:eastAsia="Times New Roman"/>
                <w:bCs/>
              </w:rPr>
            </w:pPr>
            <w:r>
              <w:rPr>
                <w:rFonts w:eastAsia="Times New Roman"/>
                <w:bCs/>
              </w:rPr>
              <w:t>($K)</w:t>
            </w:r>
          </w:p>
        </w:tc>
        <w:tc>
          <w:tcPr>
            <w:tcW w:w="1230" w:type="dxa"/>
            <w:tcBorders>
              <w:top w:val="single" w:sz="4" w:space="0" w:color="auto"/>
              <w:left w:val="single" w:sz="4" w:space="0" w:color="auto"/>
              <w:bottom w:val="single" w:sz="4" w:space="0" w:color="auto"/>
              <w:right w:val="single" w:sz="4" w:space="0" w:color="auto"/>
            </w:tcBorders>
            <w:shd w:val="clear" w:color="auto" w:fill="auto"/>
            <w:vAlign w:val="center"/>
          </w:tcPr>
          <w:p w14:paraId="0C2B8DA3" w14:textId="77777777" w:rsidR="00C21448" w:rsidRDefault="00C21448" w:rsidP="00755E35">
            <w:pPr>
              <w:jc w:val="center"/>
              <w:rPr>
                <w:rFonts w:eastAsia="Times New Roman"/>
                <w:bCs/>
              </w:rPr>
            </w:pPr>
            <w:r w:rsidRPr="0024051C">
              <w:rPr>
                <w:rFonts w:eastAsia="Times New Roman"/>
                <w:bCs/>
              </w:rPr>
              <w:t>Current Quarter Spending</w:t>
            </w:r>
          </w:p>
          <w:p w14:paraId="7DE55484" w14:textId="77777777" w:rsidR="00BD4581" w:rsidRPr="0024051C" w:rsidRDefault="00BD4581" w:rsidP="00755E35">
            <w:pPr>
              <w:jc w:val="center"/>
              <w:rPr>
                <w:rFonts w:eastAsia="Times New Roman"/>
                <w:bCs/>
              </w:rPr>
            </w:pPr>
            <w:r>
              <w:rPr>
                <w:rFonts w:eastAsia="Times New Roman"/>
                <w:bCs/>
              </w:rPr>
              <w:t>($K)</w:t>
            </w:r>
          </w:p>
        </w:tc>
        <w:tc>
          <w:tcPr>
            <w:tcW w:w="1346" w:type="dxa"/>
            <w:tcBorders>
              <w:top w:val="single" w:sz="4" w:space="0" w:color="auto"/>
              <w:left w:val="single" w:sz="4" w:space="0" w:color="auto"/>
              <w:bottom w:val="single" w:sz="4" w:space="0" w:color="auto"/>
              <w:right w:val="single" w:sz="4" w:space="0" w:color="auto"/>
            </w:tcBorders>
            <w:shd w:val="clear" w:color="auto" w:fill="auto"/>
            <w:vAlign w:val="center"/>
          </w:tcPr>
          <w:p w14:paraId="61E855E5" w14:textId="77777777" w:rsidR="00C21448" w:rsidRDefault="00C21448" w:rsidP="00755E35">
            <w:pPr>
              <w:jc w:val="center"/>
              <w:rPr>
                <w:rFonts w:eastAsia="Times New Roman"/>
                <w:bCs/>
              </w:rPr>
            </w:pPr>
            <w:r w:rsidRPr="0024051C">
              <w:rPr>
                <w:rFonts w:eastAsia="Times New Roman"/>
                <w:bCs/>
              </w:rPr>
              <w:t>YTD Spending</w:t>
            </w:r>
          </w:p>
          <w:p w14:paraId="29341B78" w14:textId="77777777" w:rsidR="00BD4581" w:rsidRPr="0024051C" w:rsidRDefault="00BD4581" w:rsidP="00755E35">
            <w:pPr>
              <w:jc w:val="center"/>
              <w:rPr>
                <w:rFonts w:eastAsia="Times New Roman"/>
                <w:bCs/>
              </w:rPr>
            </w:pPr>
            <w:r>
              <w:rPr>
                <w:rFonts w:eastAsia="Times New Roman"/>
                <w:bCs/>
              </w:rPr>
              <w:t>($K)</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4F0E85F0" w14:textId="77777777" w:rsidR="00C21448" w:rsidRDefault="00C21448" w:rsidP="00755E35">
            <w:pPr>
              <w:jc w:val="center"/>
              <w:rPr>
                <w:rFonts w:eastAsia="Times New Roman"/>
                <w:bCs/>
              </w:rPr>
            </w:pPr>
            <w:r w:rsidRPr="0024051C">
              <w:rPr>
                <w:rFonts w:eastAsia="Times New Roman"/>
                <w:bCs/>
              </w:rPr>
              <w:t>Committed</w:t>
            </w:r>
          </w:p>
          <w:p w14:paraId="7B351CA1" w14:textId="77777777" w:rsidR="00BD4581" w:rsidRPr="0024051C" w:rsidRDefault="00BD4581" w:rsidP="00755E35">
            <w:pPr>
              <w:jc w:val="center"/>
              <w:rPr>
                <w:rFonts w:eastAsia="Times New Roman"/>
                <w:bCs/>
              </w:rPr>
            </w:pPr>
            <w:r>
              <w:rPr>
                <w:rFonts w:eastAsia="Times New Roman"/>
                <w:bCs/>
              </w:rPr>
              <w:t>($K)</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3F984187" w14:textId="77777777" w:rsidR="00C21448" w:rsidRDefault="00C21448" w:rsidP="00755E35">
            <w:pPr>
              <w:jc w:val="center"/>
              <w:rPr>
                <w:rFonts w:eastAsia="Times New Roman"/>
                <w:bCs/>
              </w:rPr>
            </w:pPr>
            <w:r w:rsidRPr="0024051C">
              <w:rPr>
                <w:rFonts w:eastAsia="Times New Roman"/>
                <w:bCs/>
              </w:rPr>
              <w:t>Balance Remaining</w:t>
            </w:r>
          </w:p>
          <w:p w14:paraId="4F16A764" w14:textId="77777777" w:rsidR="00BD4581" w:rsidRPr="0024051C" w:rsidRDefault="00BD4581" w:rsidP="00755E35">
            <w:pPr>
              <w:jc w:val="center"/>
              <w:rPr>
                <w:rFonts w:eastAsia="Times New Roman"/>
                <w:bCs/>
              </w:rPr>
            </w:pPr>
            <w:r>
              <w:rPr>
                <w:rFonts w:eastAsia="Times New Roman"/>
                <w:bCs/>
              </w:rPr>
              <w:t>($K)</w:t>
            </w:r>
          </w:p>
        </w:tc>
      </w:tr>
      <w:tr w:rsidR="000C4B7E" w:rsidRPr="0024051C" w14:paraId="634320CF" w14:textId="77777777" w:rsidTr="00C21448">
        <w:trPr>
          <w:trHeight w:val="315"/>
          <w:jc w:val="center"/>
        </w:trPr>
        <w:tc>
          <w:tcPr>
            <w:tcW w:w="1189" w:type="dxa"/>
            <w:tcBorders>
              <w:top w:val="single" w:sz="4" w:space="0" w:color="auto"/>
              <w:left w:val="single" w:sz="4" w:space="0" w:color="auto"/>
              <w:bottom w:val="single" w:sz="4" w:space="0" w:color="auto"/>
              <w:right w:val="single" w:sz="4" w:space="0" w:color="auto"/>
            </w:tcBorders>
          </w:tcPr>
          <w:p w14:paraId="031628A1" w14:textId="77777777" w:rsidR="000C4B7E" w:rsidRPr="0024051C" w:rsidRDefault="000C4B7E" w:rsidP="000C4B7E">
            <w:pPr>
              <w:jc w:val="center"/>
              <w:rPr>
                <w:rFonts w:eastAsia="Times New Roman"/>
              </w:rPr>
            </w:pPr>
            <w:r>
              <w:rPr>
                <w:rFonts w:eastAsia="Times New Roman"/>
              </w:rPr>
              <w:t>LBNL</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042168A2" w14:textId="77777777" w:rsidR="000C4B7E" w:rsidRPr="0024051C" w:rsidRDefault="000C4B7E" w:rsidP="000C4B7E">
            <w:pPr>
              <w:jc w:val="center"/>
              <w:rPr>
                <w:rFonts w:eastAsia="Times New Roman"/>
              </w:rPr>
            </w:pP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tcPr>
          <w:p w14:paraId="10B7AE8D" w14:textId="77777777" w:rsidR="000C4B7E" w:rsidRPr="0024051C" w:rsidRDefault="000C4B7E" w:rsidP="000C4B7E">
            <w:pPr>
              <w:jc w:val="center"/>
              <w:rPr>
                <w:rFonts w:eastAsia="Times New Roman"/>
              </w:rPr>
            </w:pPr>
          </w:p>
        </w:tc>
        <w:tc>
          <w:tcPr>
            <w:tcW w:w="1406" w:type="dxa"/>
            <w:tcBorders>
              <w:top w:val="single" w:sz="4" w:space="0" w:color="auto"/>
              <w:left w:val="single" w:sz="4" w:space="0" w:color="auto"/>
              <w:bottom w:val="single" w:sz="4" w:space="0" w:color="auto"/>
              <w:right w:val="single" w:sz="4" w:space="0" w:color="auto"/>
            </w:tcBorders>
            <w:shd w:val="clear" w:color="auto" w:fill="auto"/>
            <w:vAlign w:val="center"/>
          </w:tcPr>
          <w:p w14:paraId="71B01B52" w14:textId="77777777" w:rsidR="000C4B7E" w:rsidRPr="0024051C" w:rsidRDefault="000C4B7E" w:rsidP="000C4B7E">
            <w:pPr>
              <w:jc w:val="center"/>
              <w:rPr>
                <w:rFonts w:eastAsia="Times New Roman"/>
              </w:rPr>
            </w:pPr>
          </w:p>
        </w:tc>
        <w:tc>
          <w:tcPr>
            <w:tcW w:w="1230" w:type="dxa"/>
            <w:tcBorders>
              <w:top w:val="single" w:sz="4" w:space="0" w:color="auto"/>
              <w:left w:val="single" w:sz="4" w:space="0" w:color="auto"/>
              <w:bottom w:val="single" w:sz="4" w:space="0" w:color="auto"/>
              <w:right w:val="single" w:sz="4" w:space="0" w:color="auto"/>
            </w:tcBorders>
            <w:shd w:val="clear" w:color="auto" w:fill="auto"/>
            <w:vAlign w:val="center"/>
          </w:tcPr>
          <w:p w14:paraId="0C150E05" w14:textId="77777777" w:rsidR="000C4B7E" w:rsidRPr="0024051C" w:rsidRDefault="000C4B7E" w:rsidP="000C4B7E">
            <w:pPr>
              <w:jc w:val="center"/>
              <w:rPr>
                <w:rFonts w:eastAsia="Times New Roman"/>
              </w:rPr>
            </w:pPr>
          </w:p>
        </w:tc>
        <w:tc>
          <w:tcPr>
            <w:tcW w:w="1346" w:type="dxa"/>
            <w:tcBorders>
              <w:top w:val="single" w:sz="4" w:space="0" w:color="auto"/>
              <w:left w:val="single" w:sz="4" w:space="0" w:color="auto"/>
              <w:bottom w:val="single" w:sz="4" w:space="0" w:color="auto"/>
              <w:right w:val="single" w:sz="4" w:space="0" w:color="auto"/>
            </w:tcBorders>
            <w:shd w:val="clear" w:color="auto" w:fill="auto"/>
            <w:vAlign w:val="center"/>
          </w:tcPr>
          <w:p w14:paraId="1EC77D02" w14:textId="77777777" w:rsidR="000C4B7E" w:rsidRPr="0024051C" w:rsidRDefault="000C4B7E" w:rsidP="000C4B7E">
            <w:pPr>
              <w:jc w:val="center"/>
              <w:rPr>
                <w:rFonts w:eastAsia="Times New Roman"/>
              </w:rPr>
            </w:pP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66136920" w14:textId="77777777" w:rsidR="000C4B7E" w:rsidRPr="0024051C" w:rsidRDefault="000C4B7E" w:rsidP="000C4B7E">
            <w:pPr>
              <w:jc w:val="center"/>
              <w:rPr>
                <w:rFonts w:eastAsia="Times New Roman"/>
              </w:rPr>
            </w:pP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11B4E1B2" w14:textId="77777777" w:rsidR="000C4B7E" w:rsidRPr="0024051C" w:rsidRDefault="000C4B7E" w:rsidP="000C4B7E">
            <w:pPr>
              <w:jc w:val="center"/>
              <w:rPr>
                <w:rFonts w:eastAsia="Times New Roman"/>
              </w:rPr>
            </w:pPr>
          </w:p>
        </w:tc>
      </w:tr>
      <w:tr w:rsidR="000C4B7E" w:rsidRPr="0024051C" w14:paraId="7BCF128C" w14:textId="77777777" w:rsidTr="00C21448">
        <w:trPr>
          <w:trHeight w:val="315"/>
          <w:jc w:val="center"/>
        </w:trPr>
        <w:tc>
          <w:tcPr>
            <w:tcW w:w="1189" w:type="dxa"/>
            <w:tcBorders>
              <w:top w:val="single" w:sz="4" w:space="0" w:color="auto"/>
              <w:left w:val="single" w:sz="4" w:space="0" w:color="auto"/>
              <w:bottom w:val="single" w:sz="4" w:space="0" w:color="auto"/>
              <w:right w:val="single" w:sz="4" w:space="0" w:color="auto"/>
            </w:tcBorders>
          </w:tcPr>
          <w:p w14:paraId="214E996A" w14:textId="77777777" w:rsidR="000C4B7E" w:rsidRPr="0024051C" w:rsidRDefault="000C4B7E" w:rsidP="000C4B7E">
            <w:pPr>
              <w:jc w:val="center"/>
              <w:rPr>
                <w:rFonts w:eastAsia="Times New Roman"/>
              </w:rPr>
            </w:pPr>
            <w:r>
              <w:rPr>
                <w:rFonts w:eastAsia="Times New Roman"/>
              </w:rPr>
              <w:t>NREL</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5F6046C8" w14:textId="77777777" w:rsidR="000C4B7E" w:rsidRDefault="000C4B7E" w:rsidP="000C4B7E">
            <w:pPr>
              <w:jc w:val="center"/>
            </w:pP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tcPr>
          <w:p w14:paraId="0B88473E" w14:textId="77777777" w:rsidR="000C4B7E" w:rsidRDefault="000C4B7E" w:rsidP="000C4B7E">
            <w:pPr>
              <w:jc w:val="center"/>
            </w:pPr>
          </w:p>
        </w:tc>
        <w:tc>
          <w:tcPr>
            <w:tcW w:w="1406" w:type="dxa"/>
            <w:tcBorders>
              <w:top w:val="single" w:sz="4" w:space="0" w:color="auto"/>
              <w:left w:val="single" w:sz="4" w:space="0" w:color="auto"/>
              <w:bottom w:val="single" w:sz="4" w:space="0" w:color="auto"/>
              <w:right w:val="single" w:sz="4" w:space="0" w:color="auto"/>
            </w:tcBorders>
            <w:shd w:val="clear" w:color="auto" w:fill="auto"/>
            <w:vAlign w:val="center"/>
          </w:tcPr>
          <w:p w14:paraId="0621CE2C" w14:textId="77777777" w:rsidR="000C4B7E" w:rsidRDefault="000C4B7E" w:rsidP="000C4B7E">
            <w:pPr>
              <w:jc w:val="center"/>
            </w:pPr>
          </w:p>
        </w:tc>
        <w:tc>
          <w:tcPr>
            <w:tcW w:w="1230" w:type="dxa"/>
            <w:tcBorders>
              <w:top w:val="single" w:sz="4" w:space="0" w:color="auto"/>
              <w:left w:val="single" w:sz="4" w:space="0" w:color="auto"/>
              <w:bottom w:val="single" w:sz="4" w:space="0" w:color="auto"/>
              <w:right w:val="single" w:sz="4" w:space="0" w:color="auto"/>
            </w:tcBorders>
            <w:shd w:val="clear" w:color="auto" w:fill="auto"/>
            <w:vAlign w:val="center"/>
          </w:tcPr>
          <w:p w14:paraId="59EF2DBF" w14:textId="77777777" w:rsidR="000C4B7E" w:rsidRDefault="000C4B7E" w:rsidP="000C4B7E">
            <w:pPr>
              <w:jc w:val="center"/>
            </w:pPr>
          </w:p>
        </w:tc>
        <w:tc>
          <w:tcPr>
            <w:tcW w:w="1346" w:type="dxa"/>
            <w:tcBorders>
              <w:top w:val="single" w:sz="4" w:space="0" w:color="auto"/>
              <w:left w:val="single" w:sz="4" w:space="0" w:color="auto"/>
              <w:bottom w:val="single" w:sz="4" w:space="0" w:color="auto"/>
              <w:right w:val="single" w:sz="4" w:space="0" w:color="auto"/>
            </w:tcBorders>
            <w:shd w:val="clear" w:color="auto" w:fill="auto"/>
            <w:vAlign w:val="center"/>
          </w:tcPr>
          <w:p w14:paraId="47BAE854" w14:textId="77777777" w:rsidR="000C4B7E" w:rsidRDefault="000C4B7E" w:rsidP="000C4B7E">
            <w:pPr>
              <w:jc w:val="center"/>
            </w:pP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686FC697" w14:textId="77777777" w:rsidR="000C4B7E" w:rsidRDefault="000C4B7E" w:rsidP="000C4B7E">
            <w:pPr>
              <w:jc w:val="center"/>
            </w:pP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23227429" w14:textId="77777777" w:rsidR="000C4B7E" w:rsidRDefault="000C4B7E" w:rsidP="000C4B7E">
            <w:pPr>
              <w:jc w:val="center"/>
            </w:pPr>
          </w:p>
        </w:tc>
      </w:tr>
      <w:tr w:rsidR="000C4B7E" w:rsidRPr="0024051C" w14:paraId="4D8303E9" w14:textId="77777777" w:rsidTr="00C21448">
        <w:trPr>
          <w:trHeight w:val="315"/>
          <w:jc w:val="center"/>
        </w:trPr>
        <w:tc>
          <w:tcPr>
            <w:tcW w:w="1189" w:type="dxa"/>
            <w:tcBorders>
              <w:top w:val="single" w:sz="4" w:space="0" w:color="auto"/>
              <w:left w:val="single" w:sz="4" w:space="0" w:color="auto"/>
              <w:bottom w:val="single" w:sz="4" w:space="0" w:color="auto"/>
              <w:right w:val="single" w:sz="4" w:space="0" w:color="auto"/>
            </w:tcBorders>
          </w:tcPr>
          <w:p w14:paraId="520773E7" w14:textId="77777777" w:rsidR="000C4B7E" w:rsidRPr="0024051C" w:rsidRDefault="000C4B7E" w:rsidP="000C4B7E">
            <w:pPr>
              <w:jc w:val="center"/>
              <w:rPr>
                <w:rFonts w:eastAsia="Times New Roman"/>
              </w:rPr>
            </w:pPr>
            <w:r>
              <w:rPr>
                <w:rFonts w:eastAsia="Times New Roman"/>
              </w:rPr>
              <w:t>INL</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02F64641" w14:textId="77777777" w:rsidR="000C4B7E" w:rsidRPr="0024051C" w:rsidRDefault="000C4B7E" w:rsidP="000C4B7E">
            <w:pPr>
              <w:jc w:val="center"/>
              <w:rPr>
                <w:rFonts w:eastAsia="Times New Roman"/>
              </w:rPr>
            </w:pP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tcPr>
          <w:p w14:paraId="3CF1DD37" w14:textId="77777777" w:rsidR="000C4B7E" w:rsidRPr="0024051C" w:rsidRDefault="000C4B7E" w:rsidP="000C4B7E">
            <w:pPr>
              <w:jc w:val="center"/>
              <w:rPr>
                <w:rFonts w:eastAsia="Times New Roman"/>
              </w:rPr>
            </w:pPr>
          </w:p>
        </w:tc>
        <w:tc>
          <w:tcPr>
            <w:tcW w:w="1406" w:type="dxa"/>
            <w:tcBorders>
              <w:top w:val="single" w:sz="4" w:space="0" w:color="auto"/>
              <w:left w:val="single" w:sz="4" w:space="0" w:color="auto"/>
              <w:bottom w:val="single" w:sz="4" w:space="0" w:color="auto"/>
              <w:right w:val="single" w:sz="4" w:space="0" w:color="auto"/>
            </w:tcBorders>
            <w:shd w:val="clear" w:color="auto" w:fill="auto"/>
            <w:vAlign w:val="center"/>
          </w:tcPr>
          <w:p w14:paraId="25C06A44" w14:textId="77777777" w:rsidR="000C4B7E" w:rsidRPr="0024051C" w:rsidRDefault="000C4B7E" w:rsidP="000C4B7E">
            <w:pPr>
              <w:jc w:val="center"/>
              <w:rPr>
                <w:rFonts w:eastAsia="Times New Roman"/>
              </w:rPr>
            </w:pPr>
          </w:p>
        </w:tc>
        <w:tc>
          <w:tcPr>
            <w:tcW w:w="1230" w:type="dxa"/>
            <w:tcBorders>
              <w:top w:val="single" w:sz="4" w:space="0" w:color="auto"/>
              <w:left w:val="single" w:sz="4" w:space="0" w:color="auto"/>
              <w:bottom w:val="single" w:sz="4" w:space="0" w:color="auto"/>
              <w:right w:val="single" w:sz="4" w:space="0" w:color="auto"/>
            </w:tcBorders>
            <w:shd w:val="clear" w:color="auto" w:fill="auto"/>
            <w:vAlign w:val="center"/>
          </w:tcPr>
          <w:p w14:paraId="61B970AB" w14:textId="77777777" w:rsidR="000C4B7E" w:rsidRPr="0024051C" w:rsidRDefault="000C4B7E" w:rsidP="000C4B7E">
            <w:pPr>
              <w:jc w:val="center"/>
              <w:rPr>
                <w:rFonts w:eastAsia="Times New Roman"/>
              </w:rPr>
            </w:pPr>
          </w:p>
        </w:tc>
        <w:tc>
          <w:tcPr>
            <w:tcW w:w="1346" w:type="dxa"/>
            <w:tcBorders>
              <w:top w:val="single" w:sz="4" w:space="0" w:color="auto"/>
              <w:left w:val="single" w:sz="4" w:space="0" w:color="auto"/>
              <w:bottom w:val="single" w:sz="4" w:space="0" w:color="auto"/>
              <w:right w:val="single" w:sz="4" w:space="0" w:color="auto"/>
            </w:tcBorders>
            <w:shd w:val="clear" w:color="auto" w:fill="auto"/>
            <w:vAlign w:val="center"/>
          </w:tcPr>
          <w:p w14:paraId="22243248" w14:textId="77777777" w:rsidR="000C4B7E" w:rsidRPr="0024051C" w:rsidRDefault="000C4B7E" w:rsidP="000C4B7E">
            <w:pPr>
              <w:jc w:val="center"/>
              <w:rPr>
                <w:rFonts w:eastAsia="Times New Roman"/>
              </w:rPr>
            </w:pP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61A9A5AF" w14:textId="77777777" w:rsidR="000C4B7E" w:rsidRPr="0024051C" w:rsidRDefault="000C4B7E" w:rsidP="000C4B7E">
            <w:pPr>
              <w:jc w:val="center"/>
              <w:rPr>
                <w:rFonts w:eastAsia="Times New Roman"/>
              </w:rPr>
            </w:pP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444606E3" w14:textId="77777777" w:rsidR="000C4B7E" w:rsidRPr="0024051C" w:rsidRDefault="000C4B7E" w:rsidP="000C4B7E">
            <w:pPr>
              <w:jc w:val="center"/>
              <w:rPr>
                <w:rFonts w:eastAsia="Times New Roman"/>
              </w:rPr>
            </w:pPr>
          </w:p>
        </w:tc>
      </w:tr>
      <w:tr w:rsidR="000C4B7E" w:rsidRPr="0024051C" w14:paraId="461A3197" w14:textId="77777777" w:rsidTr="00C21448">
        <w:trPr>
          <w:trHeight w:val="315"/>
          <w:jc w:val="center"/>
        </w:trPr>
        <w:tc>
          <w:tcPr>
            <w:tcW w:w="1189" w:type="dxa"/>
            <w:tcBorders>
              <w:top w:val="single" w:sz="4" w:space="0" w:color="auto"/>
              <w:left w:val="single" w:sz="4" w:space="0" w:color="auto"/>
              <w:bottom w:val="single" w:sz="4" w:space="0" w:color="auto"/>
              <w:right w:val="single" w:sz="4" w:space="0" w:color="auto"/>
            </w:tcBorders>
          </w:tcPr>
          <w:p w14:paraId="3639EC7E" w14:textId="77777777" w:rsidR="000C4B7E" w:rsidRPr="0024051C" w:rsidRDefault="000C4B7E" w:rsidP="000C4B7E">
            <w:pPr>
              <w:jc w:val="center"/>
              <w:rPr>
                <w:rFonts w:eastAsia="Times New Roman"/>
              </w:rPr>
            </w:pP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6732785C" w14:textId="77777777" w:rsidR="000C4B7E" w:rsidRPr="0024051C" w:rsidRDefault="000C4B7E" w:rsidP="000C4B7E">
            <w:pPr>
              <w:jc w:val="center"/>
              <w:rPr>
                <w:rFonts w:eastAsia="Times New Roman"/>
              </w:rPr>
            </w:pP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tcPr>
          <w:p w14:paraId="1640526B" w14:textId="77777777" w:rsidR="000C4B7E" w:rsidRPr="0024051C" w:rsidRDefault="000C4B7E" w:rsidP="000C4B7E">
            <w:pPr>
              <w:jc w:val="center"/>
              <w:rPr>
                <w:rFonts w:eastAsia="Times New Roman"/>
              </w:rPr>
            </w:pPr>
          </w:p>
        </w:tc>
        <w:tc>
          <w:tcPr>
            <w:tcW w:w="1406" w:type="dxa"/>
            <w:tcBorders>
              <w:top w:val="single" w:sz="4" w:space="0" w:color="auto"/>
              <w:left w:val="single" w:sz="4" w:space="0" w:color="auto"/>
              <w:bottom w:val="single" w:sz="4" w:space="0" w:color="auto"/>
              <w:right w:val="single" w:sz="4" w:space="0" w:color="auto"/>
            </w:tcBorders>
            <w:shd w:val="clear" w:color="auto" w:fill="auto"/>
            <w:vAlign w:val="center"/>
          </w:tcPr>
          <w:p w14:paraId="3CA6830D" w14:textId="77777777" w:rsidR="000C4B7E" w:rsidRPr="0024051C" w:rsidRDefault="000C4B7E" w:rsidP="000C4B7E">
            <w:pPr>
              <w:jc w:val="center"/>
              <w:rPr>
                <w:rFonts w:eastAsia="Times New Roman"/>
              </w:rPr>
            </w:pPr>
          </w:p>
        </w:tc>
        <w:tc>
          <w:tcPr>
            <w:tcW w:w="1230" w:type="dxa"/>
            <w:tcBorders>
              <w:top w:val="single" w:sz="4" w:space="0" w:color="auto"/>
              <w:left w:val="single" w:sz="4" w:space="0" w:color="auto"/>
              <w:bottom w:val="single" w:sz="4" w:space="0" w:color="auto"/>
              <w:right w:val="single" w:sz="4" w:space="0" w:color="auto"/>
            </w:tcBorders>
            <w:shd w:val="clear" w:color="auto" w:fill="auto"/>
            <w:vAlign w:val="center"/>
          </w:tcPr>
          <w:p w14:paraId="5AFE5BB1" w14:textId="77777777" w:rsidR="000C4B7E" w:rsidRPr="0024051C" w:rsidRDefault="000C4B7E" w:rsidP="000C4B7E">
            <w:pPr>
              <w:jc w:val="center"/>
              <w:rPr>
                <w:rFonts w:eastAsia="Times New Roman"/>
              </w:rPr>
            </w:pPr>
          </w:p>
        </w:tc>
        <w:tc>
          <w:tcPr>
            <w:tcW w:w="1346" w:type="dxa"/>
            <w:tcBorders>
              <w:top w:val="single" w:sz="4" w:space="0" w:color="auto"/>
              <w:left w:val="single" w:sz="4" w:space="0" w:color="auto"/>
              <w:bottom w:val="single" w:sz="4" w:space="0" w:color="auto"/>
              <w:right w:val="single" w:sz="4" w:space="0" w:color="auto"/>
            </w:tcBorders>
            <w:shd w:val="clear" w:color="auto" w:fill="auto"/>
            <w:vAlign w:val="center"/>
          </w:tcPr>
          <w:p w14:paraId="6B108A90" w14:textId="77777777" w:rsidR="000C4B7E" w:rsidRPr="0024051C" w:rsidRDefault="000C4B7E" w:rsidP="000C4B7E">
            <w:pPr>
              <w:jc w:val="center"/>
              <w:rPr>
                <w:rFonts w:eastAsia="Times New Roman"/>
              </w:rPr>
            </w:pP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74A09A6A" w14:textId="77777777" w:rsidR="000C4B7E" w:rsidRPr="0024051C" w:rsidRDefault="000C4B7E" w:rsidP="000C4B7E">
            <w:pPr>
              <w:jc w:val="center"/>
              <w:rPr>
                <w:rFonts w:eastAsia="Times New Roman"/>
              </w:rPr>
            </w:pP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5050C81F" w14:textId="77777777" w:rsidR="000C4B7E" w:rsidRPr="0024051C" w:rsidRDefault="000C4B7E" w:rsidP="000C4B7E">
            <w:pPr>
              <w:jc w:val="center"/>
              <w:rPr>
                <w:rFonts w:eastAsia="Times New Roman"/>
              </w:rPr>
            </w:pPr>
          </w:p>
        </w:tc>
      </w:tr>
    </w:tbl>
    <w:p w14:paraId="75ED5002" w14:textId="77777777" w:rsidR="002A707D" w:rsidRDefault="00AE0FB1" w:rsidP="00AE0FB1">
      <w:pPr>
        <w:ind w:left="360"/>
        <w:outlineLvl w:val="1"/>
      </w:pPr>
      <w:r>
        <w:t xml:space="preserve">* </w:t>
      </w:r>
      <w:r w:rsidR="007D3791" w:rsidRPr="00AE0FB1">
        <w:t>- if subcontracted out – note Lab that handled the procurement</w:t>
      </w:r>
    </w:p>
    <w:p w14:paraId="2C235AFB" w14:textId="77777777" w:rsidR="00AE0FB1" w:rsidRDefault="00AE0FB1" w:rsidP="00AE0FB1">
      <w:pPr>
        <w:ind w:left="360"/>
        <w:outlineLvl w:val="1"/>
      </w:pPr>
    </w:p>
    <w:p w14:paraId="63662B91" w14:textId="77777777" w:rsidR="000A4F9D" w:rsidRPr="00AE0FB1" w:rsidRDefault="000A4F9D" w:rsidP="00AE0FB1">
      <w:pPr>
        <w:ind w:left="360"/>
        <w:outlineLvl w:val="1"/>
      </w:pPr>
    </w:p>
    <w:p w14:paraId="61A25874" w14:textId="77777777" w:rsidR="00E73AE0" w:rsidRPr="00E73AE0" w:rsidRDefault="002A707D" w:rsidP="00563256">
      <w:pPr>
        <w:pStyle w:val="ListParagraph"/>
        <w:numPr>
          <w:ilvl w:val="0"/>
          <w:numId w:val="2"/>
        </w:numPr>
        <w:ind w:left="360"/>
        <w:rPr>
          <w:rFonts w:ascii="Times New Roman" w:hAnsi="Times New Roman"/>
          <w:b/>
          <w:sz w:val="24"/>
          <w:szCs w:val="24"/>
        </w:rPr>
      </w:pPr>
      <w:r w:rsidRPr="00E73AE0">
        <w:rPr>
          <w:rFonts w:ascii="Times New Roman" w:hAnsi="Times New Roman"/>
          <w:b/>
          <w:sz w:val="24"/>
          <w:szCs w:val="24"/>
        </w:rPr>
        <w:t>Products Developed</w:t>
      </w:r>
      <w:r w:rsidR="006A3CF2" w:rsidRPr="00E73AE0">
        <w:rPr>
          <w:rFonts w:ascii="Times New Roman" w:hAnsi="Times New Roman"/>
          <w:b/>
          <w:sz w:val="24"/>
          <w:szCs w:val="24"/>
        </w:rPr>
        <w:t xml:space="preserve"> </w:t>
      </w:r>
    </w:p>
    <w:p w14:paraId="2C2840DE" w14:textId="77777777" w:rsidR="00100AEB" w:rsidRDefault="008C357E" w:rsidP="00100AEB">
      <w:pPr>
        <w:pStyle w:val="NormalWeb"/>
        <w:numPr>
          <w:ilvl w:val="0"/>
          <w:numId w:val="20"/>
        </w:numPr>
        <w:spacing w:before="0" w:beforeAutospacing="0" w:after="0" w:afterAutospacing="0"/>
        <w:textAlignment w:val="baseline"/>
        <w:rPr>
          <w:rFonts w:eastAsia="SimSun"/>
          <w:color w:val="000000"/>
        </w:rPr>
      </w:pPr>
      <w:r>
        <w:rPr>
          <w:rFonts w:eastAsia="SimSun"/>
          <w:color w:val="000000"/>
        </w:rPr>
        <w:t>S</w:t>
      </w:r>
      <w:r w:rsidR="00100AEB">
        <w:rPr>
          <w:rFonts w:eastAsia="SimSun"/>
          <w:color w:val="000000"/>
        </w:rPr>
        <w:t xml:space="preserve">ubmitted a journal article that explores the opportunity to use </w:t>
      </w:r>
      <w:proofErr w:type="spellStart"/>
      <w:r w:rsidR="00100AEB">
        <w:rPr>
          <w:rFonts w:eastAsia="SimSun"/>
          <w:color w:val="000000"/>
        </w:rPr>
        <w:t>electrolyzer</w:t>
      </w:r>
      <w:proofErr w:type="spellEnd"/>
      <w:r w:rsidR="00100AEB">
        <w:rPr>
          <w:rFonts w:eastAsia="SimSun"/>
          <w:color w:val="000000"/>
        </w:rPr>
        <w:t xml:space="preserve"> flexibility to support grid balancing for a large grid system.</w:t>
      </w:r>
    </w:p>
    <w:p w14:paraId="1F4D5F9D" w14:textId="77777777" w:rsidR="008C357E" w:rsidRDefault="008C357E" w:rsidP="00100AEB">
      <w:pPr>
        <w:pStyle w:val="NormalWeb"/>
        <w:numPr>
          <w:ilvl w:val="0"/>
          <w:numId w:val="20"/>
        </w:numPr>
        <w:spacing w:before="0" w:beforeAutospacing="0" w:after="0" w:afterAutospacing="0"/>
        <w:textAlignment w:val="baseline"/>
        <w:rPr>
          <w:rFonts w:eastAsia="SimSun"/>
          <w:color w:val="000000"/>
        </w:rPr>
      </w:pPr>
      <w:r>
        <w:rPr>
          <w:rFonts w:eastAsia="SimSun"/>
          <w:color w:val="000000"/>
        </w:rPr>
        <w:t>Updated H2VGI software with new refueling behavior models.</w:t>
      </w:r>
    </w:p>
    <w:p w14:paraId="7659D124" w14:textId="77777777" w:rsidR="002A707D" w:rsidRPr="00E73AE0" w:rsidRDefault="002A707D" w:rsidP="00100AEB">
      <w:pPr>
        <w:spacing w:before="100" w:beforeAutospacing="1" w:after="100" w:afterAutospacing="1"/>
        <w:ind w:left="720"/>
        <w:textAlignment w:val="baseline"/>
        <w:rPr>
          <w:rFonts w:ascii="Arial" w:eastAsia="Times New Roman" w:hAnsi="Arial" w:cs="Arial"/>
          <w:color w:val="000000"/>
          <w:sz w:val="22"/>
          <w:szCs w:val="22"/>
        </w:rPr>
      </w:pPr>
    </w:p>
    <w:p w14:paraId="6EB93A60" w14:textId="77777777" w:rsidR="006F1689" w:rsidRPr="008D3816" w:rsidRDefault="00AE0FB1" w:rsidP="00563256">
      <w:pPr>
        <w:pStyle w:val="ListParagraph"/>
        <w:numPr>
          <w:ilvl w:val="0"/>
          <w:numId w:val="2"/>
        </w:numPr>
        <w:ind w:left="360"/>
        <w:rPr>
          <w:rFonts w:ascii="Times New Roman" w:hAnsi="Times New Roman"/>
          <w:b/>
          <w:color w:val="000000" w:themeColor="text1"/>
          <w:sz w:val="24"/>
          <w:szCs w:val="24"/>
        </w:rPr>
      </w:pPr>
      <w:r w:rsidRPr="008D3816">
        <w:rPr>
          <w:rFonts w:ascii="Times New Roman" w:hAnsi="Times New Roman"/>
          <w:b/>
          <w:color w:val="000000" w:themeColor="text1"/>
          <w:sz w:val="24"/>
          <w:szCs w:val="24"/>
        </w:rPr>
        <w:t>Activities Planned for the Next Quarter</w:t>
      </w:r>
      <w:r w:rsidR="006A3CF2" w:rsidRPr="008D3816">
        <w:rPr>
          <w:rFonts w:ascii="Times New Roman" w:hAnsi="Times New Roman"/>
          <w:b/>
          <w:color w:val="000000" w:themeColor="text1"/>
          <w:sz w:val="24"/>
          <w:szCs w:val="24"/>
        </w:rPr>
        <w:t xml:space="preserve"> (90 day look ahead)</w:t>
      </w:r>
    </w:p>
    <w:p w14:paraId="53016F15" w14:textId="77777777" w:rsidR="00100AEB" w:rsidRDefault="00100AEB" w:rsidP="00F00035">
      <w:pPr>
        <w:pStyle w:val="NormalWeb"/>
        <w:numPr>
          <w:ilvl w:val="0"/>
          <w:numId w:val="20"/>
        </w:numPr>
        <w:spacing w:before="0" w:beforeAutospacing="0" w:after="0" w:afterAutospacing="0"/>
        <w:textAlignment w:val="baseline"/>
        <w:rPr>
          <w:rFonts w:eastAsia="SimSun"/>
          <w:color w:val="000000"/>
        </w:rPr>
      </w:pPr>
      <w:r>
        <w:rPr>
          <w:rFonts w:eastAsia="SimSun"/>
          <w:color w:val="000000"/>
        </w:rPr>
        <w:t>Publish i</w:t>
      </w:r>
      <w:r w:rsidRPr="0054236F">
        <w:rPr>
          <w:rFonts w:eastAsia="SimSun"/>
          <w:color w:val="000000"/>
        </w:rPr>
        <w:t xml:space="preserve">nitial results on first case study to quantify the scale of opportunity for hydrogen-vehicle-grid integration. </w:t>
      </w:r>
    </w:p>
    <w:p w14:paraId="790F5C5B" w14:textId="77777777" w:rsidR="00100AEB" w:rsidRDefault="00100AEB" w:rsidP="00F00035">
      <w:pPr>
        <w:pStyle w:val="NormalWeb"/>
        <w:numPr>
          <w:ilvl w:val="0"/>
          <w:numId w:val="20"/>
        </w:numPr>
        <w:spacing w:before="0" w:beforeAutospacing="0" w:after="0" w:afterAutospacing="0"/>
        <w:textAlignment w:val="baseline"/>
        <w:rPr>
          <w:rFonts w:eastAsia="SimSun"/>
          <w:color w:val="000000"/>
        </w:rPr>
      </w:pPr>
      <w:r>
        <w:rPr>
          <w:rFonts w:eastAsia="SimSun"/>
          <w:color w:val="000000"/>
        </w:rPr>
        <w:t xml:space="preserve">Performing economic assessment of hydrogen systems. This will </w:t>
      </w:r>
      <w:r w:rsidRPr="009A3C5C">
        <w:rPr>
          <w:rFonts w:eastAsia="SimSun"/>
          <w:color w:val="000000"/>
        </w:rPr>
        <w:t xml:space="preserve">address the benefits and shortcomings between different hydrogen system configurations (e.g., on-site </w:t>
      </w:r>
      <w:r>
        <w:rPr>
          <w:rFonts w:eastAsia="SimSun"/>
          <w:color w:val="000000"/>
        </w:rPr>
        <w:t>vs.</w:t>
      </w:r>
      <w:r w:rsidRPr="009A3C5C">
        <w:rPr>
          <w:rFonts w:eastAsia="SimSun"/>
          <w:color w:val="000000"/>
        </w:rPr>
        <w:t xml:space="preserve"> centralized production).</w:t>
      </w:r>
    </w:p>
    <w:p w14:paraId="5D570631" w14:textId="77777777" w:rsidR="00100AEB" w:rsidRPr="009A3C5C" w:rsidRDefault="00100AEB" w:rsidP="00F00035">
      <w:pPr>
        <w:pStyle w:val="NormalWeb"/>
        <w:numPr>
          <w:ilvl w:val="0"/>
          <w:numId w:val="20"/>
        </w:numPr>
        <w:spacing w:before="0" w:beforeAutospacing="0" w:after="0" w:afterAutospacing="0"/>
        <w:textAlignment w:val="baseline"/>
        <w:rPr>
          <w:rFonts w:eastAsia="SimSun"/>
          <w:color w:val="000000"/>
        </w:rPr>
      </w:pPr>
      <w:r w:rsidRPr="00F00035">
        <w:rPr>
          <w:rFonts w:eastAsia="SimSun"/>
          <w:color w:val="000000"/>
        </w:rPr>
        <w:t xml:space="preserve">Refine input values into economic models for H2 resources from available data and literature e.g., fuel cell vehicle, </w:t>
      </w:r>
      <w:proofErr w:type="spellStart"/>
      <w:r w:rsidRPr="00F00035">
        <w:rPr>
          <w:rFonts w:eastAsia="SimSun"/>
          <w:color w:val="000000"/>
        </w:rPr>
        <w:t>electrolyzer</w:t>
      </w:r>
      <w:proofErr w:type="spellEnd"/>
      <w:r w:rsidRPr="00F00035">
        <w:rPr>
          <w:rFonts w:eastAsia="SimSun"/>
          <w:color w:val="000000"/>
        </w:rPr>
        <w:t xml:space="preserve">, and fueling station costs;  </w:t>
      </w:r>
    </w:p>
    <w:p w14:paraId="6E957ECF" w14:textId="77777777" w:rsidR="00100AEB" w:rsidRPr="009A3C5C" w:rsidRDefault="00100AEB" w:rsidP="00F00035">
      <w:pPr>
        <w:pStyle w:val="NormalWeb"/>
        <w:numPr>
          <w:ilvl w:val="0"/>
          <w:numId w:val="20"/>
        </w:numPr>
        <w:spacing w:before="0" w:beforeAutospacing="0" w:after="0" w:afterAutospacing="0"/>
        <w:textAlignment w:val="baseline"/>
        <w:rPr>
          <w:rFonts w:eastAsia="SimSun"/>
          <w:color w:val="000000"/>
        </w:rPr>
      </w:pPr>
      <w:r w:rsidRPr="00F00035">
        <w:rPr>
          <w:rFonts w:eastAsia="SimSun"/>
          <w:color w:val="000000"/>
        </w:rPr>
        <w:t>Garner industry feedback for project modeling strategy and results</w:t>
      </w:r>
      <w:r>
        <w:rPr>
          <w:rFonts w:eastAsia="SimSun"/>
          <w:color w:val="000000"/>
        </w:rPr>
        <w:t xml:space="preserve">. </w:t>
      </w:r>
    </w:p>
    <w:p w14:paraId="782EB273" w14:textId="77777777" w:rsidR="00AE0FB1" w:rsidRPr="000A4F9D" w:rsidRDefault="000A4F9D" w:rsidP="006F1689">
      <w:pPr>
        <w:rPr>
          <w:sz w:val="28"/>
        </w:rPr>
      </w:pPr>
      <w:r>
        <w:rPr>
          <w:sz w:val="28"/>
        </w:rPr>
        <w:br/>
      </w:r>
    </w:p>
    <w:p w14:paraId="3280CB4E" w14:textId="77777777" w:rsidR="00AE0FB1" w:rsidRPr="000A4F9D" w:rsidRDefault="00AE0FB1" w:rsidP="00563256">
      <w:pPr>
        <w:pStyle w:val="ListParagraph"/>
        <w:numPr>
          <w:ilvl w:val="0"/>
          <w:numId w:val="2"/>
        </w:numPr>
        <w:ind w:left="360"/>
        <w:rPr>
          <w:rFonts w:ascii="Times New Roman" w:hAnsi="Times New Roman"/>
          <w:b/>
          <w:sz w:val="24"/>
        </w:rPr>
      </w:pPr>
      <w:r w:rsidRPr="000A4F9D">
        <w:rPr>
          <w:rFonts w:ascii="Times New Roman" w:hAnsi="Times New Roman"/>
          <w:b/>
          <w:sz w:val="24"/>
        </w:rPr>
        <w:t>Inter-project Relationships/Coordination</w:t>
      </w:r>
    </w:p>
    <w:p w14:paraId="12044DF9" w14:textId="2172FECC" w:rsidR="00755E35" w:rsidRDefault="00F00035">
      <w:r w:rsidRPr="00F00035">
        <w:lastRenderedPageBreak/>
        <w:t xml:space="preserve">This project is being coordinated with TV031 (Dynamic Modeling and Validation of </w:t>
      </w:r>
      <w:proofErr w:type="spellStart"/>
      <w:r w:rsidRPr="00F00035">
        <w:t>Electrolyzers</w:t>
      </w:r>
      <w:proofErr w:type="spellEnd"/>
      <w:r w:rsidRPr="00F00035">
        <w:t xml:space="preserve"> in Real Time Grid Simulation), and other projects funded by FCTO under the GMLC lab call.</w:t>
      </w:r>
    </w:p>
    <w:sectPr w:rsidR="00755E35" w:rsidSect="007C7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00000003" w:usb1="00000000" w:usb2="00000000" w:usb3="00000000" w:csb0="00000001" w:csb1="00000000"/>
  </w:font>
  <w:font w:name="Segoe UI">
    <w:altName w:val="Calibr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1B0"/>
    <w:multiLevelType w:val="hybridMultilevel"/>
    <w:tmpl w:val="AC0E02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4F6294"/>
    <w:multiLevelType w:val="hybridMultilevel"/>
    <w:tmpl w:val="D632E772"/>
    <w:lvl w:ilvl="0" w:tplc="2A684A7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20F2FA8"/>
    <w:multiLevelType w:val="hybridMultilevel"/>
    <w:tmpl w:val="288251CA"/>
    <w:lvl w:ilvl="0" w:tplc="7D602CC0">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34163"/>
    <w:multiLevelType w:val="hybridMultilevel"/>
    <w:tmpl w:val="748CA7C0"/>
    <w:lvl w:ilvl="0" w:tplc="06E01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67EAA"/>
    <w:multiLevelType w:val="multilevel"/>
    <w:tmpl w:val="317A75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11776B"/>
    <w:multiLevelType w:val="multilevel"/>
    <w:tmpl w:val="30323B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6E3346F"/>
    <w:multiLevelType w:val="hybridMultilevel"/>
    <w:tmpl w:val="A90A8F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81768"/>
    <w:multiLevelType w:val="hybridMultilevel"/>
    <w:tmpl w:val="281E62DC"/>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23E59"/>
    <w:multiLevelType w:val="multilevel"/>
    <w:tmpl w:val="2C4E37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8CA432F"/>
    <w:multiLevelType w:val="hybridMultilevel"/>
    <w:tmpl w:val="284A24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462AD1"/>
    <w:multiLevelType w:val="multilevel"/>
    <w:tmpl w:val="A7FCF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663339"/>
    <w:multiLevelType w:val="multilevel"/>
    <w:tmpl w:val="8744B5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E573225"/>
    <w:multiLevelType w:val="hybridMultilevel"/>
    <w:tmpl w:val="A5D2FAA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CF52A6"/>
    <w:multiLevelType w:val="hybridMultilevel"/>
    <w:tmpl w:val="6EBA39A6"/>
    <w:lvl w:ilvl="0" w:tplc="06E01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3C392F"/>
    <w:multiLevelType w:val="hybridMultilevel"/>
    <w:tmpl w:val="04CA1764"/>
    <w:lvl w:ilvl="0" w:tplc="06E013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0273C5"/>
    <w:multiLevelType w:val="hybridMultilevel"/>
    <w:tmpl w:val="4372C7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C96337"/>
    <w:multiLevelType w:val="hybridMultilevel"/>
    <w:tmpl w:val="52D0580A"/>
    <w:lvl w:ilvl="0" w:tplc="F6FCB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DC7A77"/>
    <w:multiLevelType w:val="multilevel"/>
    <w:tmpl w:val="FBF0D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82FD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25B04E5"/>
    <w:multiLevelType w:val="hybridMultilevel"/>
    <w:tmpl w:val="0114D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55284"/>
    <w:multiLevelType w:val="hybridMultilevel"/>
    <w:tmpl w:val="9524FBAC"/>
    <w:lvl w:ilvl="0" w:tplc="78606852">
      <w:start w:val="1"/>
      <w:numFmt w:val="bullet"/>
      <w:lvlText w:val="•"/>
      <w:lvlJc w:val="left"/>
      <w:pPr>
        <w:tabs>
          <w:tab w:val="num" w:pos="720"/>
        </w:tabs>
        <w:ind w:left="720" w:hanging="360"/>
      </w:pPr>
      <w:rPr>
        <w:rFonts w:ascii="Times New Roman" w:hAnsi="Times New Roman" w:hint="default"/>
      </w:rPr>
    </w:lvl>
    <w:lvl w:ilvl="1" w:tplc="A2C871A6" w:tentative="1">
      <w:start w:val="1"/>
      <w:numFmt w:val="bullet"/>
      <w:lvlText w:val="•"/>
      <w:lvlJc w:val="left"/>
      <w:pPr>
        <w:tabs>
          <w:tab w:val="num" w:pos="1440"/>
        </w:tabs>
        <w:ind w:left="1440" w:hanging="360"/>
      </w:pPr>
      <w:rPr>
        <w:rFonts w:ascii="Times New Roman" w:hAnsi="Times New Roman" w:hint="default"/>
      </w:rPr>
    </w:lvl>
    <w:lvl w:ilvl="2" w:tplc="8EB4377E" w:tentative="1">
      <w:start w:val="1"/>
      <w:numFmt w:val="bullet"/>
      <w:lvlText w:val="•"/>
      <w:lvlJc w:val="left"/>
      <w:pPr>
        <w:tabs>
          <w:tab w:val="num" w:pos="2160"/>
        </w:tabs>
        <w:ind w:left="2160" w:hanging="360"/>
      </w:pPr>
      <w:rPr>
        <w:rFonts w:ascii="Times New Roman" w:hAnsi="Times New Roman" w:hint="default"/>
      </w:rPr>
    </w:lvl>
    <w:lvl w:ilvl="3" w:tplc="2E026164" w:tentative="1">
      <w:start w:val="1"/>
      <w:numFmt w:val="bullet"/>
      <w:lvlText w:val="•"/>
      <w:lvlJc w:val="left"/>
      <w:pPr>
        <w:tabs>
          <w:tab w:val="num" w:pos="2880"/>
        </w:tabs>
        <w:ind w:left="2880" w:hanging="360"/>
      </w:pPr>
      <w:rPr>
        <w:rFonts w:ascii="Times New Roman" w:hAnsi="Times New Roman" w:hint="default"/>
      </w:rPr>
    </w:lvl>
    <w:lvl w:ilvl="4" w:tplc="CAFE0350" w:tentative="1">
      <w:start w:val="1"/>
      <w:numFmt w:val="bullet"/>
      <w:lvlText w:val="•"/>
      <w:lvlJc w:val="left"/>
      <w:pPr>
        <w:tabs>
          <w:tab w:val="num" w:pos="3600"/>
        </w:tabs>
        <w:ind w:left="3600" w:hanging="360"/>
      </w:pPr>
      <w:rPr>
        <w:rFonts w:ascii="Times New Roman" w:hAnsi="Times New Roman" w:hint="default"/>
      </w:rPr>
    </w:lvl>
    <w:lvl w:ilvl="5" w:tplc="7298A9E4" w:tentative="1">
      <w:start w:val="1"/>
      <w:numFmt w:val="bullet"/>
      <w:lvlText w:val="•"/>
      <w:lvlJc w:val="left"/>
      <w:pPr>
        <w:tabs>
          <w:tab w:val="num" w:pos="4320"/>
        </w:tabs>
        <w:ind w:left="4320" w:hanging="360"/>
      </w:pPr>
      <w:rPr>
        <w:rFonts w:ascii="Times New Roman" w:hAnsi="Times New Roman" w:hint="default"/>
      </w:rPr>
    </w:lvl>
    <w:lvl w:ilvl="6" w:tplc="3648BECA" w:tentative="1">
      <w:start w:val="1"/>
      <w:numFmt w:val="bullet"/>
      <w:lvlText w:val="•"/>
      <w:lvlJc w:val="left"/>
      <w:pPr>
        <w:tabs>
          <w:tab w:val="num" w:pos="5040"/>
        </w:tabs>
        <w:ind w:left="5040" w:hanging="360"/>
      </w:pPr>
      <w:rPr>
        <w:rFonts w:ascii="Times New Roman" w:hAnsi="Times New Roman" w:hint="default"/>
      </w:rPr>
    </w:lvl>
    <w:lvl w:ilvl="7" w:tplc="E874703C" w:tentative="1">
      <w:start w:val="1"/>
      <w:numFmt w:val="bullet"/>
      <w:lvlText w:val="•"/>
      <w:lvlJc w:val="left"/>
      <w:pPr>
        <w:tabs>
          <w:tab w:val="num" w:pos="5760"/>
        </w:tabs>
        <w:ind w:left="5760" w:hanging="360"/>
      </w:pPr>
      <w:rPr>
        <w:rFonts w:ascii="Times New Roman" w:hAnsi="Times New Roman" w:hint="default"/>
      </w:rPr>
    </w:lvl>
    <w:lvl w:ilvl="8" w:tplc="0AACB54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70B53EB"/>
    <w:multiLevelType w:val="hybridMultilevel"/>
    <w:tmpl w:val="41C0D4B8"/>
    <w:lvl w:ilvl="0" w:tplc="06E013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8445A"/>
    <w:multiLevelType w:val="multilevel"/>
    <w:tmpl w:val="CF46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EB5E05"/>
    <w:multiLevelType w:val="hybridMultilevel"/>
    <w:tmpl w:val="5828791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841FDB"/>
    <w:multiLevelType w:val="hybridMultilevel"/>
    <w:tmpl w:val="0C22BE0E"/>
    <w:lvl w:ilvl="0" w:tplc="2A3A782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63352C0"/>
    <w:multiLevelType w:val="hybridMultilevel"/>
    <w:tmpl w:val="9A589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7862E6F"/>
    <w:multiLevelType w:val="hybridMultilevel"/>
    <w:tmpl w:val="039822E4"/>
    <w:lvl w:ilvl="0" w:tplc="0A5CA8CA">
      <w:start w:val="1"/>
      <w:numFmt w:val="bullet"/>
      <w:lvlText w:val="•"/>
      <w:lvlJc w:val="left"/>
      <w:pPr>
        <w:tabs>
          <w:tab w:val="num" w:pos="720"/>
        </w:tabs>
        <w:ind w:left="720" w:hanging="360"/>
      </w:pPr>
      <w:rPr>
        <w:rFonts w:ascii="Arial" w:hAnsi="Arial" w:hint="default"/>
      </w:rPr>
    </w:lvl>
    <w:lvl w:ilvl="1" w:tplc="E110A256" w:tentative="1">
      <w:start w:val="1"/>
      <w:numFmt w:val="bullet"/>
      <w:lvlText w:val="•"/>
      <w:lvlJc w:val="left"/>
      <w:pPr>
        <w:tabs>
          <w:tab w:val="num" w:pos="1440"/>
        </w:tabs>
        <w:ind w:left="1440" w:hanging="360"/>
      </w:pPr>
      <w:rPr>
        <w:rFonts w:ascii="Arial" w:hAnsi="Arial" w:hint="default"/>
      </w:rPr>
    </w:lvl>
    <w:lvl w:ilvl="2" w:tplc="2C0E892E" w:tentative="1">
      <w:start w:val="1"/>
      <w:numFmt w:val="bullet"/>
      <w:lvlText w:val="•"/>
      <w:lvlJc w:val="left"/>
      <w:pPr>
        <w:tabs>
          <w:tab w:val="num" w:pos="2160"/>
        </w:tabs>
        <w:ind w:left="2160" w:hanging="360"/>
      </w:pPr>
      <w:rPr>
        <w:rFonts w:ascii="Arial" w:hAnsi="Arial" w:hint="default"/>
      </w:rPr>
    </w:lvl>
    <w:lvl w:ilvl="3" w:tplc="16EA7CC2" w:tentative="1">
      <w:start w:val="1"/>
      <w:numFmt w:val="bullet"/>
      <w:lvlText w:val="•"/>
      <w:lvlJc w:val="left"/>
      <w:pPr>
        <w:tabs>
          <w:tab w:val="num" w:pos="2880"/>
        </w:tabs>
        <w:ind w:left="2880" w:hanging="360"/>
      </w:pPr>
      <w:rPr>
        <w:rFonts w:ascii="Arial" w:hAnsi="Arial" w:hint="default"/>
      </w:rPr>
    </w:lvl>
    <w:lvl w:ilvl="4" w:tplc="AE06AF2E" w:tentative="1">
      <w:start w:val="1"/>
      <w:numFmt w:val="bullet"/>
      <w:lvlText w:val="•"/>
      <w:lvlJc w:val="left"/>
      <w:pPr>
        <w:tabs>
          <w:tab w:val="num" w:pos="3600"/>
        </w:tabs>
        <w:ind w:left="3600" w:hanging="360"/>
      </w:pPr>
      <w:rPr>
        <w:rFonts w:ascii="Arial" w:hAnsi="Arial" w:hint="default"/>
      </w:rPr>
    </w:lvl>
    <w:lvl w:ilvl="5" w:tplc="28C2035A" w:tentative="1">
      <w:start w:val="1"/>
      <w:numFmt w:val="bullet"/>
      <w:lvlText w:val="•"/>
      <w:lvlJc w:val="left"/>
      <w:pPr>
        <w:tabs>
          <w:tab w:val="num" w:pos="4320"/>
        </w:tabs>
        <w:ind w:left="4320" w:hanging="360"/>
      </w:pPr>
      <w:rPr>
        <w:rFonts w:ascii="Arial" w:hAnsi="Arial" w:hint="default"/>
      </w:rPr>
    </w:lvl>
    <w:lvl w:ilvl="6" w:tplc="DB9ED98C" w:tentative="1">
      <w:start w:val="1"/>
      <w:numFmt w:val="bullet"/>
      <w:lvlText w:val="•"/>
      <w:lvlJc w:val="left"/>
      <w:pPr>
        <w:tabs>
          <w:tab w:val="num" w:pos="5040"/>
        </w:tabs>
        <w:ind w:left="5040" w:hanging="360"/>
      </w:pPr>
      <w:rPr>
        <w:rFonts w:ascii="Arial" w:hAnsi="Arial" w:hint="default"/>
      </w:rPr>
    </w:lvl>
    <w:lvl w:ilvl="7" w:tplc="9000C6E2" w:tentative="1">
      <w:start w:val="1"/>
      <w:numFmt w:val="bullet"/>
      <w:lvlText w:val="•"/>
      <w:lvlJc w:val="left"/>
      <w:pPr>
        <w:tabs>
          <w:tab w:val="num" w:pos="5760"/>
        </w:tabs>
        <w:ind w:left="5760" w:hanging="360"/>
      </w:pPr>
      <w:rPr>
        <w:rFonts w:ascii="Arial" w:hAnsi="Arial" w:hint="default"/>
      </w:rPr>
    </w:lvl>
    <w:lvl w:ilvl="8" w:tplc="6584E2E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8D01D5A"/>
    <w:multiLevelType w:val="hybridMultilevel"/>
    <w:tmpl w:val="96B8A00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076364"/>
    <w:multiLevelType w:val="hybridMultilevel"/>
    <w:tmpl w:val="443AF3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CC731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D4F04DC"/>
    <w:multiLevelType w:val="multilevel"/>
    <w:tmpl w:val="9BE2C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start w:val="5"/>
      <w:numFmt w:val="decimal"/>
      <w:lvlText w:val="%4"/>
      <w:lvlJc w:val="left"/>
      <w:pPr>
        <w:ind w:left="2880" w:hanging="360"/>
      </w:pPr>
      <w:rPr>
        <w:rFonts w:hint="default"/>
      </w:rPr>
    </w:lvl>
    <w:lvl w:ilvl="4">
      <w:start w:val="5"/>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6451EE"/>
    <w:multiLevelType w:val="hybridMultilevel"/>
    <w:tmpl w:val="69705DF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0F167AC"/>
    <w:multiLevelType w:val="hybridMultilevel"/>
    <w:tmpl w:val="FDD692FC"/>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F2792B"/>
    <w:multiLevelType w:val="hybridMultilevel"/>
    <w:tmpl w:val="CD442468"/>
    <w:lvl w:ilvl="0" w:tplc="F1E20A2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C1355C"/>
    <w:multiLevelType w:val="hybridMultilevel"/>
    <w:tmpl w:val="935E28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8FB6635"/>
    <w:multiLevelType w:val="multilevel"/>
    <w:tmpl w:val="94F4FD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B687062"/>
    <w:multiLevelType w:val="hybridMultilevel"/>
    <w:tmpl w:val="5AF01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A11E96"/>
    <w:multiLevelType w:val="hybridMultilevel"/>
    <w:tmpl w:val="41A48232"/>
    <w:lvl w:ilvl="0" w:tplc="2D36E92C">
      <w:start w:val="1"/>
      <w:numFmt w:val="bullet"/>
      <w:lvlText w:val="•"/>
      <w:lvlJc w:val="left"/>
      <w:pPr>
        <w:tabs>
          <w:tab w:val="num" w:pos="720"/>
        </w:tabs>
        <w:ind w:left="720" w:hanging="360"/>
      </w:pPr>
      <w:rPr>
        <w:rFonts w:ascii="Arial" w:hAnsi="Arial" w:hint="default"/>
      </w:rPr>
    </w:lvl>
    <w:lvl w:ilvl="1" w:tplc="E7F89B28">
      <w:start w:val="1"/>
      <w:numFmt w:val="bullet"/>
      <w:lvlText w:val="•"/>
      <w:lvlJc w:val="left"/>
      <w:pPr>
        <w:tabs>
          <w:tab w:val="num" w:pos="1440"/>
        </w:tabs>
        <w:ind w:left="1440" w:hanging="360"/>
      </w:pPr>
      <w:rPr>
        <w:rFonts w:ascii="Arial" w:hAnsi="Arial" w:hint="default"/>
      </w:rPr>
    </w:lvl>
    <w:lvl w:ilvl="2" w:tplc="B936C39A" w:tentative="1">
      <w:start w:val="1"/>
      <w:numFmt w:val="bullet"/>
      <w:lvlText w:val="•"/>
      <w:lvlJc w:val="left"/>
      <w:pPr>
        <w:tabs>
          <w:tab w:val="num" w:pos="2160"/>
        </w:tabs>
        <w:ind w:left="2160" w:hanging="360"/>
      </w:pPr>
      <w:rPr>
        <w:rFonts w:ascii="Arial" w:hAnsi="Arial" w:hint="default"/>
      </w:rPr>
    </w:lvl>
    <w:lvl w:ilvl="3" w:tplc="5CAE026E" w:tentative="1">
      <w:start w:val="1"/>
      <w:numFmt w:val="bullet"/>
      <w:lvlText w:val="•"/>
      <w:lvlJc w:val="left"/>
      <w:pPr>
        <w:tabs>
          <w:tab w:val="num" w:pos="2880"/>
        </w:tabs>
        <w:ind w:left="2880" w:hanging="360"/>
      </w:pPr>
      <w:rPr>
        <w:rFonts w:ascii="Arial" w:hAnsi="Arial" w:hint="default"/>
      </w:rPr>
    </w:lvl>
    <w:lvl w:ilvl="4" w:tplc="9A88E12A" w:tentative="1">
      <w:start w:val="1"/>
      <w:numFmt w:val="bullet"/>
      <w:lvlText w:val="•"/>
      <w:lvlJc w:val="left"/>
      <w:pPr>
        <w:tabs>
          <w:tab w:val="num" w:pos="3600"/>
        </w:tabs>
        <w:ind w:left="3600" w:hanging="360"/>
      </w:pPr>
      <w:rPr>
        <w:rFonts w:ascii="Arial" w:hAnsi="Arial" w:hint="default"/>
      </w:rPr>
    </w:lvl>
    <w:lvl w:ilvl="5" w:tplc="AB5A2B0A" w:tentative="1">
      <w:start w:val="1"/>
      <w:numFmt w:val="bullet"/>
      <w:lvlText w:val="•"/>
      <w:lvlJc w:val="left"/>
      <w:pPr>
        <w:tabs>
          <w:tab w:val="num" w:pos="4320"/>
        </w:tabs>
        <w:ind w:left="4320" w:hanging="360"/>
      </w:pPr>
      <w:rPr>
        <w:rFonts w:ascii="Arial" w:hAnsi="Arial" w:hint="default"/>
      </w:rPr>
    </w:lvl>
    <w:lvl w:ilvl="6" w:tplc="9772653C" w:tentative="1">
      <w:start w:val="1"/>
      <w:numFmt w:val="bullet"/>
      <w:lvlText w:val="•"/>
      <w:lvlJc w:val="left"/>
      <w:pPr>
        <w:tabs>
          <w:tab w:val="num" w:pos="5040"/>
        </w:tabs>
        <w:ind w:left="5040" w:hanging="360"/>
      </w:pPr>
      <w:rPr>
        <w:rFonts w:ascii="Arial" w:hAnsi="Arial" w:hint="default"/>
      </w:rPr>
    </w:lvl>
    <w:lvl w:ilvl="7" w:tplc="48DA3554" w:tentative="1">
      <w:start w:val="1"/>
      <w:numFmt w:val="bullet"/>
      <w:lvlText w:val="•"/>
      <w:lvlJc w:val="left"/>
      <w:pPr>
        <w:tabs>
          <w:tab w:val="num" w:pos="5760"/>
        </w:tabs>
        <w:ind w:left="5760" w:hanging="360"/>
      </w:pPr>
      <w:rPr>
        <w:rFonts w:ascii="Arial" w:hAnsi="Arial" w:hint="default"/>
      </w:rPr>
    </w:lvl>
    <w:lvl w:ilvl="8" w:tplc="297CD88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1DE1984"/>
    <w:multiLevelType w:val="hybridMultilevel"/>
    <w:tmpl w:val="7228E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5DD7054"/>
    <w:multiLevelType w:val="multilevel"/>
    <w:tmpl w:val="17520DF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8371E65"/>
    <w:multiLevelType w:val="hybridMultilevel"/>
    <w:tmpl w:val="7AEE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9F0B08"/>
    <w:multiLevelType w:val="hybridMultilevel"/>
    <w:tmpl w:val="367EC6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E85467"/>
    <w:multiLevelType w:val="hybridMultilevel"/>
    <w:tmpl w:val="5C68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3"/>
  </w:num>
  <w:num w:numId="3">
    <w:abstractNumId w:val="2"/>
  </w:num>
  <w:num w:numId="4">
    <w:abstractNumId w:val="39"/>
  </w:num>
  <w:num w:numId="5">
    <w:abstractNumId w:val="35"/>
  </w:num>
  <w:num w:numId="6">
    <w:abstractNumId w:val="30"/>
  </w:num>
  <w:num w:numId="7">
    <w:abstractNumId w:val="12"/>
  </w:num>
  <w:num w:numId="8">
    <w:abstractNumId w:val="41"/>
  </w:num>
  <w:num w:numId="9">
    <w:abstractNumId w:val="28"/>
  </w:num>
  <w:num w:numId="10">
    <w:abstractNumId w:val="17"/>
  </w:num>
  <w:num w:numId="11">
    <w:abstractNumId w:val="0"/>
  </w:num>
  <w:num w:numId="12">
    <w:abstractNumId w:val="38"/>
  </w:num>
  <w:num w:numId="13">
    <w:abstractNumId w:val="7"/>
  </w:num>
  <w:num w:numId="14">
    <w:abstractNumId w:val="11"/>
  </w:num>
  <w:num w:numId="15">
    <w:abstractNumId w:val="27"/>
  </w:num>
  <w:num w:numId="16">
    <w:abstractNumId w:val="23"/>
  </w:num>
  <w:num w:numId="17">
    <w:abstractNumId w:val="32"/>
  </w:num>
  <w:num w:numId="18">
    <w:abstractNumId w:val="34"/>
  </w:num>
  <w:num w:numId="19">
    <w:abstractNumId w:val="22"/>
  </w:num>
  <w:num w:numId="20">
    <w:abstractNumId w:val="10"/>
  </w:num>
  <w:num w:numId="21">
    <w:abstractNumId w:val="29"/>
  </w:num>
  <w:num w:numId="22">
    <w:abstractNumId w:val="8"/>
  </w:num>
  <w:num w:numId="23">
    <w:abstractNumId w:val="4"/>
  </w:num>
  <w:num w:numId="24">
    <w:abstractNumId w:val="6"/>
  </w:num>
  <w:num w:numId="25">
    <w:abstractNumId w:val="19"/>
  </w:num>
  <w:num w:numId="26">
    <w:abstractNumId w:val="21"/>
  </w:num>
  <w:num w:numId="27">
    <w:abstractNumId w:val="14"/>
  </w:num>
  <w:num w:numId="28">
    <w:abstractNumId w:val="3"/>
  </w:num>
  <w:num w:numId="29">
    <w:abstractNumId w:val="13"/>
  </w:num>
  <w:num w:numId="30">
    <w:abstractNumId w:val="36"/>
  </w:num>
  <w:num w:numId="31">
    <w:abstractNumId w:val="24"/>
  </w:num>
  <w:num w:numId="32">
    <w:abstractNumId w:val="37"/>
  </w:num>
  <w:num w:numId="33">
    <w:abstractNumId w:val="20"/>
  </w:num>
  <w:num w:numId="34">
    <w:abstractNumId w:val="16"/>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42"/>
  </w:num>
  <w:num w:numId="39">
    <w:abstractNumId w:val="40"/>
  </w:num>
  <w:num w:numId="40">
    <w:abstractNumId w:val="18"/>
  </w:num>
  <w:num w:numId="41">
    <w:abstractNumId w:val="9"/>
  </w:num>
  <w:num w:numId="42">
    <w:abstractNumId w:val="5"/>
  </w:num>
  <w:num w:numId="43">
    <w:abstractNumId w:val="26"/>
  </w:num>
  <w:num w:numId="4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g Zhang">
    <w15:presenceInfo w15:providerId="Windows Live" w15:userId="3dc51c1c5f0503f1"/>
  </w15:person>
  <w15:person w15:author="Dai Wang">
    <w15:presenceInfo w15:providerId="Windows Live" w15:userId="a919dbc013eb38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07D"/>
    <w:rsid w:val="00012D4F"/>
    <w:rsid w:val="00022452"/>
    <w:rsid w:val="00033C09"/>
    <w:rsid w:val="00034CD8"/>
    <w:rsid w:val="00041612"/>
    <w:rsid w:val="00043FC6"/>
    <w:rsid w:val="00053F41"/>
    <w:rsid w:val="00074598"/>
    <w:rsid w:val="00075F8E"/>
    <w:rsid w:val="00077D64"/>
    <w:rsid w:val="000807DC"/>
    <w:rsid w:val="00092F7A"/>
    <w:rsid w:val="000A3C58"/>
    <w:rsid w:val="000A4F9D"/>
    <w:rsid w:val="000B3EB0"/>
    <w:rsid w:val="000B6A3B"/>
    <w:rsid w:val="000C4B7E"/>
    <w:rsid w:val="000D357A"/>
    <w:rsid w:val="000D5F02"/>
    <w:rsid w:val="000D71FB"/>
    <w:rsid w:val="000E5873"/>
    <w:rsid w:val="000F6060"/>
    <w:rsid w:val="00100AEB"/>
    <w:rsid w:val="00107559"/>
    <w:rsid w:val="00116ECB"/>
    <w:rsid w:val="00126F7D"/>
    <w:rsid w:val="0013422F"/>
    <w:rsid w:val="00135839"/>
    <w:rsid w:val="00144E13"/>
    <w:rsid w:val="0014615A"/>
    <w:rsid w:val="0016194F"/>
    <w:rsid w:val="00171A3F"/>
    <w:rsid w:val="001846CB"/>
    <w:rsid w:val="00185F21"/>
    <w:rsid w:val="001A4AAC"/>
    <w:rsid w:val="001A4D70"/>
    <w:rsid w:val="001B090B"/>
    <w:rsid w:val="001B759E"/>
    <w:rsid w:val="001D79E2"/>
    <w:rsid w:val="001E436E"/>
    <w:rsid w:val="001F7678"/>
    <w:rsid w:val="00203685"/>
    <w:rsid w:val="00226EEE"/>
    <w:rsid w:val="00233122"/>
    <w:rsid w:val="00235F87"/>
    <w:rsid w:val="002374D6"/>
    <w:rsid w:val="002614B7"/>
    <w:rsid w:val="0026268B"/>
    <w:rsid w:val="002666AD"/>
    <w:rsid w:val="002758CB"/>
    <w:rsid w:val="00287ECE"/>
    <w:rsid w:val="002974FC"/>
    <w:rsid w:val="002A707D"/>
    <w:rsid w:val="002C7F54"/>
    <w:rsid w:val="002D3EC2"/>
    <w:rsid w:val="002D43E8"/>
    <w:rsid w:val="002D737E"/>
    <w:rsid w:val="002F0716"/>
    <w:rsid w:val="002F4F6B"/>
    <w:rsid w:val="002F5609"/>
    <w:rsid w:val="002F573D"/>
    <w:rsid w:val="0032198D"/>
    <w:rsid w:val="003305BA"/>
    <w:rsid w:val="003347B1"/>
    <w:rsid w:val="00336E9C"/>
    <w:rsid w:val="00353509"/>
    <w:rsid w:val="00357F9A"/>
    <w:rsid w:val="003667E5"/>
    <w:rsid w:val="003704D6"/>
    <w:rsid w:val="00375E72"/>
    <w:rsid w:val="003A6E77"/>
    <w:rsid w:val="003A78F3"/>
    <w:rsid w:val="003A7935"/>
    <w:rsid w:val="003C19AE"/>
    <w:rsid w:val="003D551C"/>
    <w:rsid w:val="00421E9C"/>
    <w:rsid w:val="00436A96"/>
    <w:rsid w:val="00437D9E"/>
    <w:rsid w:val="00443E5F"/>
    <w:rsid w:val="00472D29"/>
    <w:rsid w:val="0048278B"/>
    <w:rsid w:val="00484A06"/>
    <w:rsid w:val="004B09E3"/>
    <w:rsid w:val="004B226B"/>
    <w:rsid w:val="004C12AD"/>
    <w:rsid w:val="004D3751"/>
    <w:rsid w:val="004D70D8"/>
    <w:rsid w:val="004E42AC"/>
    <w:rsid w:val="004F3452"/>
    <w:rsid w:val="00501446"/>
    <w:rsid w:val="00512948"/>
    <w:rsid w:val="00524F12"/>
    <w:rsid w:val="00524FDA"/>
    <w:rsid w:val="00532C3C"/>
    <w:rsid w:val="00537A85"/>
    <w:rsid w:val="00542035"/>
    <w:rsid w:val="00563256"/>
    <w:rsid w:val="0057452C"/>
    <w:rsid w:val="00580070"/>
    <w:rsid w:val="005822D9"/>
    <w:rsid w:val="005912CC"/>
    <w:rsid w:val="005A31D5"/>
    <w:rsid w:val="005E122F"/>
    <w:rsid w:val="00603AE5"/>
    <w:rsid w:val="00610121"/>
    <w:rsid w:val="0061296F"/>
    <w:rsid w:val="006133E7"/>
    <w:rsid w:val="0061479F"/>
    <w:rsid w:val="00636435"/>
    <w:rsid w:val="00636D15"/>
    <w:rsid w:val="00637418"/>
    <w:rsid w:val="00643E09"/>
    <w:rsid w:val="0065061E"/>
    <w:rsid w:val="00650C1B"/>
    <w:rsid w:val="0066477E"/>
    <w:rsid w:val="006934B3"/>
    <w:rsid w:val="006A0F3A"/>
    <w:rsid w:val="006A3CF2"/>
    <w:rsid w:val="006B677A"/>
    <w:rsid w:val="006E3EB6"/>
    <w:rsid w:val="006E5522"/>
    <w:rsid w:val="006F1689"/>
    <w:rsid w:val="007033DD"/>
    <w:rsid w:val="00706433"/>
    <w:rsid w:val="00716883"/>
    <w:rsid w:val="00752DC3"/>
    <w:rsid w:val="00755E35"/>
    <w:rsid w:val="00757A64"/>
    <w:rsid w:val="007720DE"/>
    <w:rsid w:val="00792FF4"/>
    <w:rsid w:val="0079450D"/>
    <w:rsid w:val="007B3438"/>
    <w:rsid w:val="007C7C81"/>
    <w:rsid w:val="007D203D"/>
    <w:rsid w:val="007D3791"/>
    <w:rsid w:val="007D722F"/>
    <w:rsid w:val="0080199E"/>
    <w:rsid w:val="00802379"/>
    <w:rsid w:val="008176AA"/>
    <w:rsid w:val="00820388"/>
    <w:rsid w:val="008259C9"/>
    <w:rsid w:val="008273F6"/>
    <w:rsid w:val="00834419"/>
    <w:rsid w:val="00834A2E"/>
    <w:rsid w:val="00843C92"/>
    <w:rsid w:val="00864AC9"/>
    <w:rsid w:val="00884319"/>
    <w:rsid w:val="00886F87"/>
    <w:rsid w:val="00893EA8"/>
    <w:rsid w:val="008944B6"/>
    <w:rsid w:val="008971A6"/>
    <w:rsid w:val="008A5F02"/>
    <w:rsid w:val="008C357E"/>
    <w:rsid w:val="008D023A"/>
    <w:rsid w:val="008D094F"/>
    <w:rsid w:val="008D09E6"/>
    <w:rsid w:val="008D36D3"/>
    <w:rsid w:val="008D3816"/>
    <w:rsid w:val="008E0D58"/>
    <w:rsid w:val="008E6FF7"/>
    <w:rsid w:val="008F7D5F"/>
    <w:rsid w:val="009045D9"/>
    <w:rsid w:val="00905F92"/>
    <w:rsid w:val="009060B0"/>
    <w:rsid w:val="0091030D"/>
    <w:rsid w:val="00914CA0"/>
    <w:rsid w:val="00921282"/>
    <w:rsid w:val="00922F05"/>
    <w:rsid w:val="009279D7"/>
    <w:rsid w:val="009429C8"/>
    <w:rsid w:val="00954B60"/>
    <w:rsid w:val="00967072"/>
    <w:rsid w:val="00971785"/>
    <w:rsid w:val="009849D7"/>
    <w:rsid w:val="0098590F"/>
    <w:rsid w:val="0099194C"/>
    <w:rsid w:val="0099277E"/>
    <w:rsid w:val="009A548C"/>
    <w:rsid w:val="009B0CE1"/>
    <w:rsid w:val="009C1426"/>
    <w:rsid w:val="009E3614"/>
    <w:rsid w:val="00A03482"/>
    <w:rsid w:val="00A30CC3"/>
    <w:rsid w:val="00A34B39"/>
    <w:rsid w:val="00A36E5B"/>
    <w:rsid w:val="00A40149"/>
    <w:rsid w:val="00A45913"/>
    <w:rsid w:val="00A5235F"/>
    <w:rsid w:val="00A63969"/>
    <w:rsid w:val="00A647D2"/>
    <w:rsid w:val="00A64CBE"/>
    <w:rsid w:val="00A662F4"/>
    <w:rsid w:val="00A82A4B"/>
    <w:rsid w:val="00A87E1B"/>
    <w:rsid w:val="00A91E60"/>
    <w:rsid w:val="00A92F9E"/>
    <w:rsid w:val="00A93A48"/>
    <w:rsid w:val="00AA1A06"/>
    <w:rsid w:val="00AA3D8E"/>
    <w:rsid w:val="00AA743A"/>
    <w:rsid w:val="00AB31B8"/>
    <w:rsid w:val="00AB618A"/>
    <w:rsid w:val="00AC17DF"/>
    <w:rsid w:val="00AD6E9F"/>
    <w:rsid w:val="00AE0FB1"/>
    <w:rsid w:val="00AE47F7"/>
    <w:rsid w:val="00AE579C"/>
    <w:rsid w:val="00AF29B7"/>
    <w:rsid w:val="00B03936"/>
    <w:rsid w:val="00B36B70"/>
    <w:rsid w:val="00B40D24"/>
    <w:rsid w:val="00B5023A"/>
    <w:rsid w:val="00B633E3"/>
    <w:rsid w:val="00B63885"/>
    <w:rsid w:val="00B67433"/>
    <w:rsid w:val="00B776ED"/>
    <w:rsid w:val="00B81093"/>
    <w:rsid w:val="00BA7B96"/>
    <w:rsid w:val="00BB40A8"/>
    <w:rsid w:val="00BB5ECB"/>
    <w:rsid w:val="00BC5E58"/>
    <w:rsid w:val="00BC6A72"/>
    <w:rsid w:val="00BD17CB"/>
    <w:rsid w:val="00BD3654"/>
    <w:rsid w:val="00BD4581"/>
    <w:rsid w:val="00BD471A"/>
    <w:rsid w:val="00BE5DD2"/>
    <w:rsid w:val="00C047FE"/>
    <w:rsid w:val="00C201E9"/>
    <w:rsid w:val="00C21448"/>
    <w:rsid w:val="00C256CE"/>
    <w:rsid w:val="00C404B1"/>
    <w:rsid w:val="00C65F8F"/>
    <w:rsid w:val="00C66490"/>
    <w:rsid w:val="00CA308E"/>
    <w:rsid w:val="00CA44A8"/>
    <w:rsid w:val="00CB273F"/>
    <w:rsid w:val="00CC417E"/>
    <w:rsid w:val="00CE2CAB"/>
    <w:rsid w:val="00D16E30"/>
    <w:rsid w:val="00D23727"/>
    <w:rsid w:val="00D34DFF"/>
    <w:rsid w:val="00D36364"/>
    <w:rsid w:val="00D47A31"/>
    <w:rsid w:val="00D552B2"/>
    <w:rsid w:val="00D56089"/>
    <w:rsid w:val="00D65BA0"/>
    <w:rsid w:val="00D76F5B"/>
    <w:rsid w:val="00D87F77"/>
    <w:rsid w:val="00D9193C"/>
    <w:rsid w:val="00D97622"/>
    <w:rsid w:val="00DB5ADB"/>
    <w:rsid w:val="00DD00DE"/>
    <w:rsid w:val="00DD471A"/>
    <w:rsid w:val="00DE2DA3"/>
    <w:rsid w:val="00DF3BC9"/>
    <w:rsid w:val="00DF5B29"/>
    <w:rsid w:val="00E018EE"/>
    <w:rsid w:val="00E126C9"/>
    <w:rsid w:val="00E32ED4"/>
    <w:rsid w:val="00E36BA5"/>
    <w:rsid w:val="00E462D7"/>
    <w:rsid w:val="00E55B6E"/>
    <w:rsid w:val="00E600FB"/>
    <w:rsid w:val="00E6219C"/>
    <w:rsid w:val="00E66E11"/>
    <w:rsid w:val="00E73AE0"/>
    <w:rsid w:val="00E76CD0"/>
    <w:rsid w:val="00E77504"/>
    <w:rsid w:val="00E855A7"/>
    <w:rsid w:val="00E8741C"/>
    <w:rsid w:val="00E9208B"/>
    <w:rsid w:val="00E92271"/>
    <w:rsid w:val="00EC5061"/>
    <w:rsid w:val="00EC59C9"/>
    <w:rsid w:val="00ED6491"/>
    <w:rsid w:val="00EF2793"/>
    <w:rsid w:val="00EF30CC"/>
    <w:rsid w:val="00F00035"/>
    <w:rsid w:val="00F10AC9"/>
    <w:rsid w:val="00F15AFE"/>
    <w:rsid w:val="00F15E56"/>
    <w:rsid w:val="00F5746D"/>
    <w:rsid w:val="00F76FD4"/>
    <w:rsid w:val="00F803D2"/>
    <w:rsid w:val="00F811E4"/>
    <w:rsid w:val="00F817CD"/>
    <w:rsid w:val="00F83008"/>
    <w:rsid w:val="00F90F25"/>
    <w:rsid w:val="00FA17DF"/>
    <w:rsid w:val="00FA66F5"/>
    <w:rsid w:val="00FB2C76"/>
    <w:rsid w:val="00FB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BC22CB"/>
  <w15:docId w15:val="{B5596890-05FB-4ECB-967B-0F5B1162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7678"/>
    <w:pPr>
      <w:spacing w:after="0" w:line="240" w:lineRule="auto"/>
    </w:pPr>
    <w:rPr>
      <w:rFonts w:ascii="Times New Roman" w:hAnsi="Times New Roman" w:cs="Times New Roman"/>
      <w:sz w:val="24"/>
      <w:szCs w:val="24"/>
      <w:lang w:eastAsia="zh-CN"/>
    </w:rPr>
  </w:style>
  <w:style w:type="paragraph" w:styleId="Heading1">
    <w:name w:val="heading 1"/>
    <w:basedOn w:val="Normal"/>
    <w:next w:val="Normal"/>
    <w:link w:val="Heading1Char"/>
    <w:uiPriority w:val="9"/>
    <w:qFormat/>
    <w:rsid w:val="002C7F54"/>
    <w:pPr>
      <w:tabs>
        <w:tab w:val="left" w:pos="3600"/>
      </w:tabs>
      <w:outlineLvl w:val="0"/>
    </w:pPr>
    <w:rPr>
      <w:rFonts w:eastAsiaTheme="minorEastAsia"/>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A707D"/>
    <w:rPr>
      <w:rFonts w:cs="Times New Roman"/>
      <w:color w:val="0000FF"/>
      <w:u w:val="single"/>
    </w:rPr>
  </w:style>
  <w:style w:type="paragraph" w:customStyle="1" w:styleId="AOPText">
    <w:name w:val="AOP Text"/>
    <w:basedOn w:val="Normal"/>
    <w:uiPriority w:val="99"/>
    <w:qFormat/>
    <w:rsid w:val="002A707D"/>
    <w:rPr>
      <w:rFonts w:eastAsia="Times"/>
    </w:rPr>
  </w:style>
  <w:style w:type="paragraph" w:styleId="ListParagraph">
    <w:name w:val="List Paragraph"/>
    <w:basedOn w:val="Normal"/>
    <w:link w:val="ListParagraphChar"/>
    <w:uiPriority w:val="34"/>
    <w:qFormat/>
    <w:rsid w:val="002A707D"/>
    <w:pPr>
      <w:spacing w:after="200" w:line="276" w:lineRule="auto"/>
      <w:ind w:left="720"/>
      <w:contextualSpacing/>
    </w:pPr>
    <w:rPr>
      <w:rFonts w:ascii="Calibri" w:eastAsia="Calibri" w:hAnsi="Calibri"/>
      <w:sz w:val="22"/>
      <w:szCs w:val="22"/>
    </w:rPr>
  </w:style>
  <w:style w:type="character" w:customStyle="1" w:styleId="ListParagraphChar">
    <w:name w:val="List Paragraph Char"/>
    <w:basedOn w:val="DefaultParagraphFont"/>
    <w:link w:val="ListParagraph"/>
    <w:uiPriority w:val="34"/>
    <w:locked/>
    <w:rsid w:val="002A707D"/>
    <w:rPr>
      <w:rFonts w:ascii="Calibri" w:eastAsia="Calibri" w:hAnsi="Calibri" w:cs="Times New Roman"/>
    </w:rPr>
  </w:style>
  <w:style w:type="paragraph" w:styleId="BalloonText">
    <w:name w:val="Balloon Text"/>
    <w:basedOn w:val="Normal"/>
    <w:link w:val="BalloonTextChar"/>
    <w:uiPriority w:val="99"/>
    <w:semiHidden/>
    <w:unhideWhenUsed/>
    <w:rsid w:val="00C214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448"/>
    <w:rPr>
      <w:rFonts w:ascii="Segoe UI" w:eastAsia="Cambria" w:hAnsi="Segoe UI" w:cs="Segoe UI"/>
      <w:sz w:val="18"/>
      <w:szCs w:val="18"/>
    </w:rPr>
  </w:style>
  <w:style w:type="table" w:styleId="TableGrid">
    <w:name w:val="Table Grid"/>
    <w:basedOn w:val="TableNormal"/>
    <w:uiPriority w:val="39"/>
    <w:rsid w:val="007D3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55E35"/>
    <w:rPr>
      <w:sz w:val="18"/>
      <w:szCs w:val="18"/>
    </w:rPr>
  </w:style>
  <w:style w:type="paragraph" w:styleId="CommentText">
    <w:name w:val="annotation text"/>
    <w:basedOn w:val="Normal"/>
    <w:link w:val="CommentTextChar"/>
    <w:uiPriority w:val="99"/>
    <w:unhideWhenUsed/>
    <w:rsid w:val="00755E35"/>
  </w:style>
  <w:style w:type="character" w:customStyle="1" w:styleId="CommentTextChar">
    <w:name w:val="Comment Text Char"/>
    <w:basedOn w:val="DefaultParagraphFont"/>
    <w:link w:val="CommentText"/>
    <w:uiPriority w:val="99"/>
    <w:rsid w:val="00755E35"/>
    <w:rPr>
      <w:rFonts w:ascii="Cambria" w:eastAsia="Cambria" w:hAnsi="Cambria" w:cs="Times New Roman"/>
      <w:sz w:val="24"/>
      <w:szCs w:val="24"/>
    </w:rPr>
  </w:style>
  <w:style w:type="paragraph" w:styleId="CommentSubject">
    <w:name w:val="annotation subject"/>
    <w:basedOn w:val="CommentText"/>
    <w:next w:val="CommentText"/>
    <w:link w:val="CommentSubjectChar"/>
    <w:uiPriority w:val="99"/>
    <w:semiHidden/>
    <w:unhideWhenUsed/>
    <w:rsid w:val="00755E35"/>
    <w:rPr>
      <w:b/>
      <w:bCs/>
      <w:sz w:val="20"/>
      <w:szCs w:val="20"/>
    </w:rPr>
  </w:style>
  <w:style w:type="character" w:customStyle="1" w:styleId="CommentSubjectChar">
    <w:name w:val="Comment Subject Char"/>
    <w:basedOn w:val="CommentTextChar"/>
    <w:link w:val="CommentSubject"/>
    <w:uiPriority w:val="99"/>
    <w:semiHidden/>
    <w:rsid w:val="00755E35"/>
    <w:rPr>
      <w:rFonts w:ascii="Cambria" w:eastAsia="Cambria" w:hAnsi="Cambria" w:cs="Times New Roman"/>
      <w:b/>
      <w:bCs/>
      <w:sz w:val="20"/>
      <w:szCs w:val="20"/>
    </w:rPr>
  </w:style>
  <w:style w:type="paragraph" w:styleId="NormalWeb">
    <w:name w:val="Normal (Web)"/>
    <w:basedOn w:val="Normal"/>
    <w:uiPriority w:val="99"/>
    <w:unhideWhenUsed/>
    <w:rsid w:val="009B0CE1"/>
    <w:pPr>
      <w:spacing w:before="100" w:beforeAutospacing="1" w:after="100" w:afterAutospacing="1"/>
    </w:pPr>
    <w:rPr>
      <w:rFonts w:eastAsiaTheme="minorHAnsi"/>
    </w:rPr>
  </w:style>
  <w:style w:type="character" w:customStyle="1" w:styleId="apple-tab-span">
    <w:name w:val="apple-tab-span"/>
    <w:basedOn w:val="DefaultParagraphFont"/>
    <w:rsid w:val="00077D64"/>
  </w:style>
  <w:style w:type="character" w:customStyle="1" w:styleId="Heading1Char">
    <w:name w:val="Heading 1 Char"/>
    <w:basedOn w:val="DefaultParagraphFont"/>
    <w:link w:val="Heading1"/>
    <w:uiPriority w:val="9"/>
    <w:rsid w:val="002C7F54"/>
    <w:rPr>
      <w:rFonts w:ascii="Times New Roman" w:eastAsiaTheme="minorEastAsia" w:hAnsi="Times New Roman" w:cs="Times New Roman"/>
      <w:b/>
      <w:sz w:val="24"/>
      <w:szCs w:val="24"/>
    </w:rPr>
  </w:style>
  <w:style w:type="paragraph" w:styleId="Caption">
    <w:name w:val="caption"/>
    <w:basedOn w:val="Normal"/>
    <w:next w:val="Normal"/>
    <w:uiPriority w:val="35"/>
    <w:unhideWhenUsed/>
    <w:qFormat/>
    <w:rsid w:val="00135839"/>
    <w:pPr>
      <w:spacing w:after="200"/>
    </w:pPr>
    <w:rPr>
      <w:rFonts w:ascii="Calibri" w:eastAsiaTheme="minorHAnsi" w:hAnsi="Calibri"/>
      <w:b/>
      <w:bCs/>
      <w:sz w:val="18"/>
      <w:szCs w:val="18"/>
      <w:lang w:eastAsia="en-US"/>
    </w:rPr>
  </w:style>
  <w:style w:type="paragraph" w:styleId="Revision">
    <w:name w:val="Revision"/>
    <w:hidden/>
    <w:uiPriority w:val="99"/>
    <w:semiHidden/>
    <w:rsid w:val="008D094F"/>
    <w:pPr>
      <w:spacing w:after="0" w:line="240" w:lineRule="auto"/>
    </w:pPr>
    <w:rPr>
      <w:rFonts w:ascii="Times New Roman" w:hAnsi="Times New Roman" w:cs="Times New Roman"/>
      <w:sz w:val="24"/>
      <w:szCs w:val="24"/>
      <w:lang w:eastAsia="zh-CN"/>
    </w:rPr>
  </w:style>
  <w:style w:type="character" w:styleId="Strong">
    <w:name w:val="Strong"/>
    <w:basedOn w:val="DefaultParagraphFont"/>
    <w:uiPriority w:val="22"/>
    <w:qFormat/>
    <w:rsid w:val="00864A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29570">
      <w:bodyDiv w:val="1"/>
      <w:marLeft w:val="0"/>
      <w:marRight w:val="0"/>
      <w:marTop w:val="0"/>
      <w:marBottom w:val="0"/>
      <w:divBdr>
        <w:top w:val="none" w:sz="0" w:space="0" w:color="auto"/>
        <w:left w:val="none" w:sz="0" w:space="0" w:color="auto"/>
        <w:bottom w:val="none" w:sz="0" w:space="0" w:color="auto"/>
        <w:right w:val="none" w:sz="0" w:space="0" w:color="auto"/>
      </w:divBdr>
    </w:div>
    <w:div w:id="98304078">
      <w:bodyDiv w:val="1"/>
      <w:marLeft w:val="0"/>
      <w:marRight w:val="0"/>
      <w:marTop w:val="0"/>
      <w:marBottom w:val="0"/>
      <w:divBdr>
        <w:top w:val="none" w:sz="0" w:space="0" w:color="auto"/>
        <w:left w:val="none" w:sz="0" w:space="0" w:color="auto"/>
        <w:bottom w:val="none" w:sz="0" w:space="0" w:color="auto"/>
        <w:right w:val="none" w:sz="0" w:space="0" w:color="auto"/>
      </w:divBdr>
    </w:div>
    <w:div w:id="101999987">
      <w:bodyDiv w:val="1"/>
      <w:marLeft w:val="0"/>
      <w:marRight w:val="0"/>
      <w:marTop w:val="0"/>
      <w:marBottom w:val="0"/>
      <w:divBdr>
        <w:top w:val="none" w:sz="0" w:space="0" w:color="auto"/>
        <w:left w:val="none" w:sz="0" w:space="0" w:color="auto"/>
        <w:bottom w:val="none" w:sz="0" w:space="0" w:color="auto"/>
        <w:right w:val="none" w:sz="0" w:space="0" w:color="auto"/>
      </w:divBdr>
    </w:div>
    <w:div w:id="160045752">
      <w:bodyDiv w:val="1"/>
      <w:marLeft w:val="0"/>
      <w:marRight w:val="0"/>
      <w:marTop w:val="0"/>
      <w:marBottom w:val="0"/>
      <w:divBdr>
        <w:top w:val="none" w:sz="0" w:space="0" w:color="auto"/>
        <w:left w:val="none" w:sz="0" w:space="0" w:color="auto"/>
        <w:bottom w:val="none" w:sz="0" w:space="0" w:color="auto"/>
        <w:right w:val="none" w:sz="0" w:space="0" w:color="auto"/>
      </w:divBdr>
    </w:div>
    <w:div w:id="295914463">
      <w:bodyDiv w:val="1"/>
      <w:marLeft w:val="0"/>
      <w:marRight w:val="0"/>
      <w:marTop w:val="0"/>
      <w:marBottom w:val="0"/>
      <w:divBdr>
        <w:top w:val="none" w:sz="0" w:space="0" w:color="auto"/>
        <w:left w:val="none" w:sz="0" w:space="0" w:color="auto"/>
        <w:bottom w:val="none" w:sz="0" w:space="0" w:color="auto"/>
        <w:right w:val="none" w:sz="0" w:space="0" w:color="auto"/>
      </w:divBdr>
    </w:div>
    <w:div w:id="345865702">
      <w:bodyDiv w:val="1"/>
      <w:marLeft w:val="0"/>
      <w:marRight w:val="0"/>
      <w:marTop w:val="0"/>
      <w:marBottom w:val="0"/>
      <w:divBdr>
        <w:top w:val="none" w:sz="0" w:space="0" w:color="auto"/>
        <w:left w:val="none" w:sz="0" w:space="0" w:color="auto"/>
        <w:bottom w:val="none" w:sz="0" w:space="0" w:color="auto"/>
        <w:right w:val="none" w:sz="0" w:space="0" w:color="auto"/>
      </w:divBdr>
    </w:div>
    <w:div w:id="384835439">
      <w:bodyDiv w:val="1"/>
      <w:marLeft w:val="0"/>
      <w:marRight w:val="0"/>
      <w:marTop w:val="0"/>
      <w:marBottom w:val="0"/>
      <w:divBdr>
        <w:top w:val="none" w:sz="0" w:space="0" w:color="auto"/>
        <w:left w:val="none" w:sz="0" w:space="0" w:color="auto"/>
        <w:bottom w:val="none" w:sz="0" w:space="0" w:color="auto"/>
        <w:right w:val="none" w:sz="0" w:space="0" w:color="auto"/>
      </w:divBdr>
    </w:div>
    <w:div w:id="436103556">
      <w:bodyDiv w:val="1"/>
      <w:marLeft w:val="0"/>
      <w:marRight w:val="0"/>
      <w:marTop w:val="0"/>
      <w:marBottom w:val="0"/>
      <w:divBdr>
        <w:top w:val="none" w:sz="0" w:space="0" w:color="auto"/>
        <w:left w:val="none" w:sz="0" w:space="0" w:color="auto"/>
        <w:bottom w:val="none" w:sz="0" w:space="0" w:color="auto"/>
        <w:right w:val="none" w:sz="0" w:space="0" w:color="auto"/>
      </w:divBdr>
    </w:div>
    <w:div w:id="650603761">
      <w:bodyDiv w:val="1"/>
      <w:marLeft w:val="0"/>
      <w:marRight w:val="0"/>
      <w:marTop w:val="0"/>
      <w:marBottom w:val="0"/>
      <w:divBdr>
        <w:top w:val="none" w:sz="0" w:space="0" w:color="auto"/>
        <w:left w:val="none" w:sz="0" w:space="0" w:color="auto"/>
        <w:bottom w:val="none" w:sz="0" w:space="0" w:color="auto"/>
        <w:right w:val="none" w:sz="0" w:space="0" w:color="auto"/>
      </w:divBdr>
    </w:div>
    <w:div w:id="762065221">
      <w:bodyDiv w:val="1"/>
      <w:marLeft w:val="0"/>
      <w:marRight w:val="0"/>
      <w:marTop w:val="0"/>
      <w:marBottom w:val="0"/>
      <w:divBdr>
        <w:top w:val="none" w:sz="0" w:space="0" w:color="auto"/>
        <w:left w:val="none" w:sz="0" w:space="0" w:color="auto"/>
        <w:bottom w:val="none" w:sz="0" w:space="0" w:color="auto"/>
        <w:right w:val="none" w:sz="0" w:space="0" w:color="auto"/>
      </w:divBdr>
    </w:div>
    <w:div w:id="821040355">
      <w:bodyDiv w:val="1"/>
      <w:marLeft w:val="0"/>
      <w:marRight w:val="0"/>
      <w:marTop w:val="0"/>
      <w:marBottom w:val="0"/>
      <w:divBdr>
        <w:top w:val="none" w:sz="0" w:space="0" w:color="auto"/>
        <w:left w:val="none" w:sz="0" w:space="0" w:color="auto"/>
        <w:bottom w:val="none" w:sz="0" w:space="0" w:color="auto"/>
        <w:right w:val="none" w:sz="0" w:space="0" w:color="auto"/>
      </w:divBdr>
    </w:div>
    <w:div w:id="926234122">
      <w:bodyDiv w:val="1"/>
      <w:marLeft w:val="0"/>
      <w:marRight w:val="0"/>
      <w:marTop w:val="0"/>
      <w:marBottom w:val="0"/>
      <w:divBdr>
        <w:top w:val="none" w:sz="0" w:space="0" w:color="auto"/>
        <w:left w:val="none" w:sz="0" w:space="0" w:color="auto"/>
        <w:bottom w:val="none" w:sz="0" w:space="0" w:color="auto"/>
        <w:right w:val="none" w:sz="0" w:space="0" w:color="auto"/>
      </w:divBdr>
      <w:divsChild>
        <w:div w:id="1697316953">
          <w:marLeft w:val="562"/>
          <w:marRight w:val="0"/>
          <w:marTop w:val="67"/>
          <w:marBottom w:val="0"/>
          <w:divBdr>
            <w:top w:val="none" w:sz="0" w:space="0" w:color="auto"/>
            <w:left w:val="none" w:sz="0" w:space="0" w:color="auto"/>
            <w:bottom w:val="none" w:sz="0" w:space="0" w:color="auto"/>
            <w:right w:val="none" w:sz="0" w:space="0" w:color="auto"/>
          </w:divBdr>
        </w:div>
        <w:div w:id="690493807">
          <w:marLeft w:val="562"/>
          <w:marRight w:val="0"/>
          <w:marTop w:val="67"/>
          <w:marBottom w:val="0"/>
          <w:divBdr>
            <w:top w:val="none" w:sz="0" w:space="0" w:color="auto"/>
            <w:left w:val="none" w:sz="0" w:space="0" w:color="auto"/>
            <w:bottom w:val="none" w:sz="0" w:space="0" w:color="auto"/>
            <w:right w:val="none" w:sz="0" w:space="0" w:color="auto"/>
          </w:divBdr>
        </w:div>
      </w:divsChild>
    </w:div>
    <w:div w:id="934630127">
      <w:bodyDiv w:val="1"/>
      <w:marLeft w:val="0"/>
      <w:marRight w:val="0"/>
      <w:marTop w:val="0"/>
      <w:marBottom w:val="0"/>
      <w:divBdr>
        <w:top w:val="none" w:sz="0" w:space="0" w:color="auto"/>
        <w:left w:val="none" w:sz="0" w:space="0" w:color="auto"/>
        <w:bottom w:val="none" w:sz="0" w:space="0" w:color="auto"/>
        <w:right w:val="none" w:sz="0" w:space="0" w:color="auto"/>
      </w:divBdr>
    </w:div>
    <w:div w:id="977344025">
      <w:bodyDiv w:val="1"/>
      <w:marLeft w:val="0"/>
      <w:marRight w:val="0"/>
      <w:marTop w:val="0"/>
      <w:marBottom w:val="0"/>
      <w:divBdr>
        <w:top w:val="none" w:sz="0" w:space="0" w:color="auto"/>
        <w:left w:val="none" w:sz="0" w:space="0" w:color="auto"/>
        <w:bottom w:val="none" w:sz="0" w:space="0" w:color="auto"/>
        <w:right w:val="none" w:sz="0" w:space="0" w:color="auto"/>
      </w:divBdr>
    </w:div>
    <w:div w:id="1030374682">
      <w:bodyDiv w:val="1"/>
      <w:marLeft w:val="0"/>
      <w:marRight w:val="0"/>
      <w:marTop w:val="0"/>
      <w:marBottom w:val="0"/>
      <w:divBdr>
        <w:top w:val="none" w:sz="0" w:space="0" w:color="auto"/>
        <w:left w:val="none" w:sz="0" w:space="0" w:color="auto"/>
        <w:bottom w:val="none" w:sz="0" w:space="0" w:color="auto"/>
        <w:right w:val="none" w:sz="0" w:space="0" w:color="auto"/>
      </w:divBdr>
      <w:divsChild>
        <w:div w:id="1220819213">
          <w:marLeft w:val="1166"/>
          <w:marRight w:val="0"/>
          <w:marTop w:val="120"/>
          <w:marBottom w:val="0"/>
          <w:divBdr>
            <w:top w:val="none" w:sz="0" w:space="0" w:color="auto"/>
            <w:left w:val="none" w:sz="0" w:space="0" w:color="auto"/>
            <w:bottom w:val="none" w:sz="0" w:space="0" w:color="auto"/>
            <w:right w:val="none" w:sz="0" w:space="0" w:color="auto"/>
          </w:divBdr>
        </w:div>
        <w:div w:id="1316445765">
          <w:marLeft w:val="1166"/>
          <w:marRight w:val="0"/>
          <w:marTop w:val="120"/>
          <w:marBottom w:val="0"/>
          <w:divBdr>
            <w:top w:val="none" w:sz="0" w:space="0" w:color="auto"/>
            <w:left w:val="none" w:sz="0" w:space="0" w:color="auto"/>
            <w:bottom w:val="none" w:sz="0" w:space="0" w:color="auto"/>
            <w:right w:val="none" w:sz="0" w:space="0" w:color="auto"/>
          </w:divBdr>
        </w:div>
        <w:div w:id="1210143166">
          <w:marLeft w:val="1166"/>
          <w:marRight w:val="0"/>
          <w:marTop w:val="120"/>
          <w:marBottom w:val="0"/>
          <w:divBdr>
            <w:top w:val="none" w:sz="0" w:space="0" w:color="auto"/>
            <w:left w:val="none" w:sz="0" w:space="0" w:color="auto"/>
            <w:bottom w:val="none" w:sz="0" w:space="0" w:color="auto"/>
            <w:right w:val="none" w:sz="0" w:space="0" w:color="auto"/>
          </w:divBdr>
        </w:div>
        <w:div w:id="1238172624">
          <w:marLeft w:val="1166"/>
          <w:marRight w:val="0"/>
          <w:marTop w:val="120"/>
          <w:marBottom w:val="0"/>
          <w:divBdr>
            <w:top w:val="none" w:sz="0" w:space="0" w:color="auto"/>
            <w:left w:val="none" w:sz="0" w:space="0" w:color="auto"/>
            <w:bottom w:val="none" w:sz="0" w:space="0" w:color="auto"/>
            <w:right w:val="none" w:sz="0" w:space="0" w:color="auto"/>
          </w:divBdr>
        </w:div>
      </w:divsChild>
    </w:div>
    <w:div w:id="1066343252">
      <w:bodyDiv w:val="1"/>
      <w:marLeft w:val="0"/>
      <w:marRight w:val="0"/>
      <w:marTop w:val="0"/>
      <w:marBottom w:val="0"/>
      <w:divBdr>
        <w:top w:val="none" w:sz="0" w:space="0" w:color="auto"/>
        <w:left w:val="none" w:sz="0" w:space="0" w:color="auto"/>
        <w:bottom w:val="none" w:sz="0" w:space="0" w:color="auto"/>
        <w:right w:val="none" w:sz="0" w:space="0" w:color="auto"/>
      </w:divBdr>
    </w:div>
    <w:div w:id="1106198138">
      <w:bodyDiv w:val="1"/>
      <w:marLeft w:val="0"/>
      <w:marRight w:val="0"/>
      <w:marTop w:val="0"/>
      <w:marBottom w:val="0"/>
      <w:divBdr>
        <w:top w:val="none" w:sz="0" w:space="0" w:color="auto"/>
        <w:left w:val="none" w:sz="0" w:space="0" w:color="auto"/>
        <w:bottom w:val="none" w:sz="0" w:space="0" w:color="auto"/>
        <w:right w:val="none" w:sz="0" w:space="0" w:color="auto"/>
      </w:divBdr>
    </w:div>
    <w:div w:id="1226063543">
      <w:bodyDiv w:val="1"/>
      <w:marLeft w:val="0"/>
      <w:marRight w:val="0"/>
      <w:marTop w:val="0"/>
      <w:marBottom w:val="0"/>
      <w:divBdr>
        <w:top w:val="none" w:sz="0" w:space="0" w:color="auto"/>
        <w:left w:val="none" w:sz="0" w:space="0" w:color="auto"/>
        <w:bottom w:val="none" w:sz="0" w:space="0" w:color="auto"/>
        <w:right w:val="none" w:sz="0" w:space="0" w:color="auto"/>
      </w:divBdr>
      <w:divsChild>
        <w:div w:id="1055010130">
          <w:marLeft w:val="-7"/>
          <w:marRight w:val="0"/>
          <w:marTop w:val="0"/>
          <w:marBottom w:val="0"/>
          <w:divBdr>
            <w:top w:val="none" w:sz="0" w:space="0" w:color="auto"/>
            <w:left w:val="none" w:sz="0" w:space="0" w:color="auto"/>
            <w:bottom w:val="none" w:sz="0" w:space="0" w:color="auto"/>
            <w:right w:val="none" w:sz="0" w:space="0" w:color="auto"/>
          </w:divBdr>
        </w:div>
      </w:divsChild>
    </w:div>
    <w:div w:id="1252204971">
      <w:bodyDiv w:val="1"/>
      <w:marLeft w:val="0"/>
      <w:marRight w:val="0"/>
      <w:marTop w:val="0"/>
      <w:marBottom w:val="0"/>
      <w:divBdr>
        <w:top w:val="none" w:sz="0" w:space="0" w:color="auto"/>
        <w:left w:val="none" w:sz="0" w:space="0" w:color="auto"/>
        <w:bottom w:val="none" w:sz="0" w:space="0" w:color="auto"/>
        <w:right w:val="none" w:sz="0" w:space="0" w:color="auto"/>
      </w:divBdr>
    </w:div>
    <w:div w:id="1304577743">
      <w:bodyDiv w:val="1"/>
      <w:marLeft w:val="0"/>
      <w:marRight w:val="0"/>
      <w:marTop w:val="0"/>
      <w:marBottom w:val="0"/>
      <w:divBdr>
        <w:top w:val="none" w:sz="0" w:space="0" w:color="auto"/>
        <w:left w:val="none" w:sz="0" w:space="0" w:color="auto"/>
        <w:bottom w:val="none" w:sz="0" w:space="0" w:color="auto"/>
        <w:right w:val="none" w:sz="0" w:space="0" w:color="auto"/>
      </w:divBdr>
    </w:div>
    <w:div w:id="1325206428">
      <w:bodyDiv w:val="1"/>
      <w:marLeft w:val="0"/>
      <w:marRight w:val="0"/>
      <w:marTop w:val="0"/>
      <w:marBottom w:val="0"/>
      <w:divBdr>
        <w:top w:val="none" w:sz="0" w:space="0" w:color="auto"/>
        <w:left w:val="none" w:sz="0" w:space="0" w:color="auto"/>
        <w:bottom w:val="none" w:sz="0" w:space="0" w:color="auto"/>
        <w:right w:val="none" w:sz="0" w:space="0" w:color="auto"/>
      </w:divBdr>
    </w:div>
    <w:div w:id="1423138855">
      <w:bodyDiv w:val="1"/>
      <w:marLeft w:val="0"/>
      <w:marRight w:val="0"/>
      <w:marTop w:val="0"/>
      <w:marBottom w:val="0"/>
      <w:divBdr>
        <w:top w:val="none" w:sz="0" w:space="0" w:color="auto"/>
        <w:left w:val="none" w:sz="0" w:space="0" w:color="auto"/>
        <w:bottom w:val="none" w:sz="0" w:space="0" w:color="auto"/>
        <w:right w:val="none" w:sz="0" w:space="0" w:color="auto"/>
      </w:divBdr>
    </w:div>
    <w:div w:id="1454712610">
      <w:bodyDiv w:val="1"/>
      <w:marLeft w:val="0"/>
      <w:marRight w:val="0"/>
      <w:marTop w:val="0"/>
      <w:marBottom w:val="0"/>
      <w:divBdr>
        <w:top w:val="none" w:sz="0" w:space="0" w:color="auto"/>
        <w:left w:val="none" w:sz="0" w:space="0" w:color="auto"/>
        <w:bottom w:val="none" w:sz="0" w:space="0" w:color="auto"/>
        <w:right w:val="none" w:sz="0" w:space="0" w:color="auto"/>
      </w:divBdr>
    </w:div>
    <w:div w:id="1550263018">
      <w:bodyDiv w:val="1"/>
      <w:marLeft w:val="0"/>
      <w:marRight w:val="0"/>
      <w:marTop w:val="0"/>
      <w:marBottom w:val="0"/>
      <w:divBdr>
        <w:top w:val="none" w:sz="0" w:space="0" w:color="auto"/>
        <w:left w:val="none" w:sz="0" w:space="0" w:color="auto"/>
        <w:bottom w:val="none" w:sz="0" w:space="0" w:color="auto"/>
        <w:right w:val="none" w:sz="0" w:space="0" w:color="auto"/>
      </w:divBdr>
    </w:div>
    <w:div w:id="1769353070">
      <w:bodyDiv w:val="1"/>
      <w:marLeft w:val="0"/>
      <w:marRight w:val="0"/>
      <w:marTop w:val="0"/>
      <w:marBottom w:val="0"/>
      <w:divBdr>
        <w:top w:val="none" w:sz="0" w:space="0" w:color="auto"/>
        <w:left w:val="none" w:sz="0" w:space="0" w:color="auto"/>
        <w:bottom w:val="none" w:sz="0" w:space="0" w:color="auto"/>
        <w:right w:val="none" w:sz="0" w:space="0" w:color="auto"/>
      </w:divBdr>
    </w:div>
    <w:div w:id="1893881352">
      <w:bodyDiv w:val="1"/>
      <w:marLeft w:val="0"/>
      <w:marRight w:val="0"/>
      <w:marTop w:val="0"/>
      <w:marBottom w:val="0"/>
      <w:divBdr>
        <w:top w:val="none" w:sz="0" w:space="0" w:color="auto"/>
        <w:left w:val="none" w:sz="0" w:space="0" w:color="auto"/>
        <w:bottom w:val="none" w:sz="0" w:space="0" w:color="auto"/>
        <w:right w:val="none" w:sz="0" w:space="0" w:color="auto"/>
      </w:divBdr>
    </w:div>
    <w:div w:id="1927420028">
      <w:bodyDiv w:val="1"/>
      <w:marLeft w:val="0"/>
      <w:marRight w:val="0"/>
      <w:marTop w:val="0"/>
      <w:marBottom w:val="0"/>
      <w:divBdr>
        <w:top w:val="none" w:sz="0" w:space="0" w:color="auto"/>
        <w:left w:val="none" w:sz="0" w:space="0" w:color="auto"/>
        <w:bottom w:val="none" w:sz="0" w:space="0" w:color="auto"/>
        <w:right w:val="none" w:sz="0" w:space="0" w:color="auto"/>
      </w:divBdr>
    </w:div>
    <w:div w:id="1947537242">
      <w:bodyDiv w:val="1"/>
      <w:marLeft w:val="0"/>
      <w:marRight w:val="0"/>
      <w:marTop w:val="0"/>
      <w:marBottom w:val="0"/>
      <w:divBdr>
        <w:top w:val="none" w:sz="0" w:space="0" w:color="auto"/>
        <w:left w:val="none" w:sz="0" w:space="0" w:color="auto"/>
        <w:bottom w:val="none" w:sz="0" w:space="0" w:color="auto"/>
        <w:right w:val="none" w:sz="0" w:space="0" w:color="auto"/>
      </w:divBdr>
    </w:div>
    <w:div w:id="1948737094">
      <w:bodyDiv w:val="1"/>
      <w:marLeft w:val="0"/>
      <w:marRight w:val="0"/>
      <w:marTop w:val="0"/>
      <w:marBottom w:val="0"/>
      <w:divBdr>
        <w:top w:val="none" w:sz="0" w:space="0" w:color="auto"/>
        <w:left w:val="none" w:sz="0" w:space="0" w:color="auto"/>
        <w:bottom w:val="none" w:sz="0" w:space="0" w:color="auto"/>
        <w:right w:val="none" w:sz="0" w:space="0" w:color="auto"/>
      </w:divBdr>
    </w:div>
    <w:div w:id="202127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664DE-546D-44CA-BBF1-CFE94C91B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14</Pages>
  <Words>3175</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21237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Haught, Debbie</dc:creator>
  <cp:lastModifiedBy>Cong Zhang</cp:lastModifiedBy>
  <cp:revision>13</cp:revision>
  <cp:lastPrinted>2016-05-24T11:47:00Z</cp:lastPrinted>
  <dcterms:created xsi:type="dcterms:W3CDTF">2018-01-11T05:34:00Z</dcterms:created>
  <dcterms:modified xsi:type="dcterms:W3CDTF">2018-01-12T19:30:00Z</dcterms:modified>
</cp:coreProperties>
</file>